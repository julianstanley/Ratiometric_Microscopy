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9585" w14:textId="0106797B" w:rsidR="00F530B7" w:rsidRPr="00966DF4" w:rsidRDefault="00A71A81" w:rsidP="00643A34">
      <w:pPr>
        <w:spacing w:after="0" w:line="240" w:lineRule="auto"/>
        <w:contextualSpacing/>
        <w:rPr>
          <w:b/>
          <w:bCs/>
        </w:rPr>
      </w:pPr>
      <w:r w:rsidRPr="00966DF4">
        <w:rPr>
          <w:b/>
          <w:bCs/>
        </w:rPr>
        <w:t>Title</w:t>
      </w:r>
    </w:p>
    <w:p w14:paraId="423C0379" w14:textId="77777777" w:rsidR="00F61362" w:rsidRPr="00966DF4" w:rsidRDefault="00F61362" w:rsidP="00643A34">
      <w:pPr>
        <w:spacing w:after="0" w:line="240" w:lineRule="auto"/>
        <w:contextualSpacing/>
      </w:pPr>
    </w:p>
    <w:p w14:paraId="65D96303" w14:textId="77777777" w:rsidR="00AF32F5" w:rsidRPr="00966DF4" w:rsidRDefault="00AF32F5" w:rsidP="00643A34">
      <w:pPr>
        <w:spacing w:after="0" w:line="240" w:lineRule="auto"/>
        <w:contextualSpacing/>
      </w:pPr>
    </w:p>
    <w:p w14:paraId="1604E1EB" w14:textId="6A68A0C3" w:rsidR="00744FDB" w:rsidRPr="00966DF4" w:rsidRDefault="00187E7F" w:rsidP="00643A34">
      <w:pPr>
        <w:spacing w:after="0" w:line="240" w:lineRule="auto"/>
        <w:contextualSpacing/>
      </w:pPr>
      <w:r w:rsidRPr="00966DF4">
        <w:t xml:space="preserve">Julian Stanley, Sean Johnsen, </w:t>
      </w:r>
      <w:r w:rsidR="00AF32F5" w:rsidRPr="00966DF4">
        <w:t>Jodie Schiffer, and Javier Apfeld</w:t>
      </w:r>
      <w:r w:rsidR="00992F6E" w:rsidRPr="00966DF4">
        <w:rPr>
          <w:vertAlign w:val="superscript"/>
        </w:rPr>
        <w:t>*</w:t>
      </w:r>
    </w:p>
    <w:p w14:paraId="5D85EB45" w14:textId="77777777" w:rsidR="00AF32F5" w:rsidRPr="00966DF4" w:rsidRDefault="00AF32F5" w:rsidP="00643A34">
      <w:pPr>
        <w:spacing w:after="0" w:line="240" w:lineRule="auto"/>
        <w:contextualSpacing/>
      </w:pPr>
    </w:p>
    <w:p w14:paraId="379A6A2E" w14:textId="1D3DBBB1" w:rsidR="00A3407B" w:rsidRPr="00966DF4" w:rsidRDefault="00A3407B" w:rsidP="00643A34">
      <w:pPr>
        <w:spacing w:after="0" w:line="240" w:lineRule="auto"/>
        <w:contextualSpacing/>
      </w:pPr>
      <w:r w:rsidRPr="00966DF4">
        <w:t>Biology Department, Northeastern University, Boston, MA, 02115, USA</w:t>
      </w:r>
    </w:p>
    <w:p w14:paraId="5C56F516" w14:textId="6DC275DE" w:rsidR="00744FDB" w:rsidRPr="00966DF4" w:rsidRDefault="00744FDB" w:rsidP="00643A34">
      <w:pPr>
        <w:spacing w:after="0" w:line="240" w:lineRule="auto"/>
        <w:contextualSpacing/>
      </w:pPr>
    </w:p>
    <w:p w14:paraId="5830A52E" w14:textId="4487A784" w:rsidR="00A3407B" w:rsidRPr="00966DF4" w:rsidRDefault="00992F6E" w:rsidP="00643A34">
      <w:pPr>
        <w:spacing w:after="0" w:line="240" w:lineRule="auto"/>
        <w:contextualSpacing/>
      </w:pPr>
      <w:r w:rsidRPr="00966DF4">
        <w:t>*</w:t>
      </w:r>
      <w:r w:rsidR="0083129B" w:rsidRPr="00966DF4">
        <w:t xml:space="preserve"> </w:t>
      </w:r>
      <w:r w:rsidR="005A0975" w:rsidRPr="00966DF4">
        <w:t>For c</w:t>
      </w:r>
      <w:r w:rsidRPr="00966DF4">
        <w:t>orrespondence: j.apfeld@northeastern.edu</w:t>
      </w:r>
    </w:p>
    <w:p w14:paraId="25EE5E95" w14:textId="63386D00" w:rsidR="00A3407B" w:rsidRPr="00966DF4" w:rsidRDefault="00A3407B" w:rsidP="00643A34">
      <w:pPr>
        <w:spacing w:after="0" w:line="240" w:lineRule="auto"/>
        <w:contextualSpacing/>
      </w:pPr>
    </w:p>
    <w:p w14:paraId="06BA734B" w14:textId="77777777" w:rsidR="00AD1D9E" w:rsidRPr="00966DF4" w:rsidRDefault="00AD1D9E" w:rsidP="00643A34">
      <w:pPr>
        <w:spacing w:after="0" w:line="240" w:lineRule="auto"/>
        <w:contextualSpacing/>
      </w:pPr>
    </w:p>
    <w:p w14:paraId="39F1579B" w14:textId="603C5E52" w:rsidR="00F530B7" w:rsidRPr="00966DF4" w:rsidRDefault="00F530B7" w:rsidP="00643A34">
      <w:pPr>
        <w:spacing w:after="0" w:line="240" w:lineRule="auto"/>
        <w:contextualSpacing/>
        <w:rPr>
          <w:b/>
        </w:rPr>
      </w:pPr>
      <w:r w:rsidRPr="00966DF4">
        <w:rPr>
          <w:b/>
        </w:rPr>
        <w:t>Abstract</w:t>
      </w:r>
    </w:p>
    <w:p w14:paraId="08446E72" w14:textId="605826ED" w:rsidR="00F530B7" w:rsidRPr="00966DF4" w:rsidRDefault="00F530B7" w:rsidP="00643A34">
      <w:pPr>
        <w:spacing w:after="0" w:line="240" w:lineRule="auto"/>
        <w:contextualSpacing/>
      </w:pPr>
    </w:p>
    <w:p w14:paraId="4B0E83BE" w14:textId="77777777" w:rsidR="003A449E" w:rsidRPr="00966DF4" w:rsidRDefault="003A449E" w:rsidP="00643A34">
      <w:pPr>
        <w:spacing w:after="0" w:line="240" w:lineRule="auto"/>
        <w:contextualSpacing/>
      </w:pPr>
    </w:p>
    <w:p w14:paraId="32597DE2" w14:textId="285F83A6" w:rsidR="00F530B7" w:rsidRPr="00966DF4" w:rsidRDefault="00F530B7" w:rsidP="00643A34">
      <w:pPr>
        <w:spacing w:after="0" w:line="240" w:lineRule="auto"/>
        <w:contextualSpacing/>
        <w:rPr>
          <w:b/>
        </w:rPr>
      </w:pPr>
      <w:r w:rsidRPr="00966DF4">
        <w:rPr>
          <w:b/>
        </w:rPr>
        <w:t>Introduction</w:t>
      </w:r>
    </w:p>
    <w:p w14:paraId="734A3F62" w14:textId="77777777" w:rsidR="00DC07EF" w:rsidRPr="00966DF4" w:rsidRDefault="00DC07EF" w:rsidP="00643A34">
      <w:pPr>
        <w:spacing w:after="0" w:line="240" w:lineRule="auto"/>
        <w:contextualSpacing/>
        <w:rPr>
          <w:b/>
        </w:rPr>
      </w:pPr>
    </w:p>
    <w:p w14:paraId="03E88C8B" w14:textId="442C5F4F" w:rsidR="00072B04" w:rsidRDefault="00966DF4" w:rsidP="00643A34">
      <w:pPr>
        <w:spacing w:after="0" w:line="240" w:lineRule="auto"/>
        <w:rPr>
          <w:shd w:val="clear" w:color="auto" w:fill="FFFFFF"/>
        </w:rPr>
      </w:pPr>
      <w:r w:rsidRPr="00966DF4">
        <w:rPr>
          <w:shd w:val="clear" w:color="auto" w:fill="FFFFFF"/>
        </w:rPr>
        <w:t xml:space="preserve">Genetically-encoded biosensors have revolutionized our ability to measure a wide variety of cellular properties in live animals. As experimentalists, any time a new </w:t>
      </w:r>
      <w:ins w:id="0" w:author="julian stanley" w:date="2019-05-29T10:08:00Z">
        <w:r w:rsidR="001671CF">
          <w:rPr>
            <w:shd w:val="clear" w:color="auto" w:fill="FFFFFF"/>
          </w:rPr>
          <w:t>bio</w:t>
        </w:r>
      </w:ins>
      <w:r w:rsidRPr="00966DF4">
        <w:rPr>
          <w:shd w:val="clear" w:color="auto" w:fill="FFFFFF"/>
        </w:rPr>
        <w:t xml:space="preserve">sensor is developed, we would like to know: what is that </w:t>
      </w:r>
      <w:ins w:id="1" w:author="julian stanley" w:date="2019-05-29T10:09:00Z">
        <w:r w:rsidR="001671CF">
          <w:rPr>
            <w:shd w:val="clear" w:color="auto" w:fill="FFFFFF"/>
          </w:rPr>
          <w:t>bio</w:t>
        </w:r>
      </w:ins>
      <w:r w:rsidRPr="00966DF4">
        <w:rPr>
          <w:shd w:val="clear" w:color="auto" w:fill="FFFFFF"/>
        </w:rPr>
        <w:t xml:space="preserve">sensor good for? </w:t>
      </w:r>
      <w:r w:rsidRPr="009D0F2D">
        <w:rPr>
          <w:color w:val="000000"/>
          <w:shd w:val="clear" w:color="auto" w:fill="FFFFFF"/>
        </w:rPr>
        <w:t>That is, what</w:t>
      </w:r>
      <w:r w:rsidR="009D0F2D" w:rsidRPr="009D0F2D">
        <w:rPr>
          <w:color w:val="000000"/>
          <w:shd w:val="clear" w:color="auto" w:fill="FFFFFF"/>
        </w:rPr>
        <w:t xml:space="preserve"> </w:t>
      </w:r>
      <w:r w:rsidRPr="00966DF4">
        <w:rPr>
          <w:shd w:val="clear" w:color="auto" w:fill="FFFFFF"/>
        </w:rPr>
        <w:t xml:space="preserve">range of values of the cellular property of interest is that </w:t>
      </w:r>
      <w:ins w:id="2" w:author="julian stanley" w:date="2019-05-29T10:09:00Z">
        <w:r w:rsidR="001671CF">
          <w:rPr>
            <w:shd w:val="clear" w:color="auto" w:fill="FFFFFF"/>
          </w:rPr>
          <w:t>bio</w:t>
        </w:r>
      </w:ins>
      <w:r w:rsidRPr="00966DF4">
        <w:rPr>
          <w:shd w:val="clear" w:color="auto" w:fill="FFFFFF"/>
        </w:rPr>
        <w:t>sensor well-suited to measure accurately? Here, we present a theoretical framework to determine the suitability of biosensors with two states.</w:t>
      </w:r>
      <w:r w:rsidR="00643A34">
        <w:rPr>
          <w:shd w:val="clear" w:color="auto" w:fill="FFFFFF"/>
        </w:rPr>
        <w:t xml:space="preserve"> </w:t>
      </w:r>
    </w:p>
    <w:p w14:paraId="256D585B" w14:textId="77777777" w:rsidR="00072B04" w:rsidRDefault="00072B04" w:rsidP="00643A34">
      <w:pPr>
        <w:spacing w:after="0" w:line="240" w:lineRule="auto"/>
        <w:rPr>
          <w:shd w:val="clear" w:color="auto" w:fill="FFFFFF"/>
        </w:rPr>
      </w:pPr>
    </w:p>
    <w:p w14:paraId="03DB5CB6" w14:textId="5C764D8B" w:rsidR="009A4BF4" w:rsidRDefault="00966DF4" w:rsidP="00643A34">
      <w:pPr>
        <w:spacing w:after="0" w:line="240" w:lineRule="auto"/>
        <w:rPr>
          <w:shd w:val="clear" w:color="auto" w:fill="FFFFFF"/>
        </w:rPr>
      </w:pPr>
      <w:r w:rsidRPr="00966DF4">
        <w:rPr>
          <w:shd w:val="clear" w:color="auto" w:fill="FFFFFF"/>
        </w:rPr>
        <w:t xml:space="preserve">Two-state biosensors </w:t>
      </w:r>
      <w:del w:id="3" w:author="julian stanley" w:date="2019-05-28T21:54:00Z">
        <w:r w:rsidRPr="00966DF4" w:rsidDel="004B5F6F">
          <w:rPr>
            <w:shd w:val="clear" w:color="auto" w:fill="FFFFFF"/>
          </w:rPr>
          <w:delText xml:space="preserve">are simple sensors that </w:delText>
        </w:r>
      </w:del>
      <w:r w:rsidRPr="00966DF4">
        <w:rPr>
          <w:shd w:val="clear" w:color="auto" w:fill="FFFFFF"/>
        </w:rPr>
        <w:t xml:space="preserve">change conformation, and spectral properties, in response to a specific input. Existing two-state biosensors respond to </w:t>
      </w:r>
      <w:ins w:id="4" w:author="julian stanley" w:date="2019-05-28T21:56:00Z">
        <w:r w:rsidR="00A64E27">
          <w:rPr>
            <w:shd w:val="clear" w:color="auto" w:fill="FFFFFF"/>
          </w:rPr>
          <w:t>various</w:t>
        </w:r>
      </w:ins>
      <w:del w:id="5" w:author="julian stanley" w:date="2019-05-28T21:56:00Z">
        <w:r w:rsidRPr="00966DF4" w:rsidDel="00A64E27">
          <w:rPr>
            <w:shd w:val="clear" w:color="auto" w:fill="FFFFFF"/>
          </w:rPr>
          <w:delText>a wide variety of</w:delText>
        </w:r>
      </w:del>
      <w:r w:rsidRPr="00966DF4">
        <w:rPr>
          <w:shd w:val="clear" w:color="auto" w:fill="FFFFFF"/>
        </w:rPr>
        <w:t xml:space="preserve"> important </w:t>
      </w:r>
      <w:r w:rsidR="003829A2">
        <w:rPr>
          <w:shd w:val="clear" w:color="auto" w:fill="FFFFFF"/>
        </w:rPr>
        <w:t>biochemical</w:t>
      </w:r>
      <w:r w:rsidRPr="00966DF4">
        <w:rPr>
          <w:shd w:val="clear" w:color="auto" w:fill="FFFFFF"/>
        </w:rPr>
        <w:t xml:space="preserve"> </w:t>
      </w:r>
      <w:r w:rsidR="00BC7A7D">
        <w:rPr>
          <w:shd w:val="clear" w:color="auto" w:fill="FFFFFF"/>
        </w:rPr>
        <w:t>properties</w:t>
      </w:r>
      <w:r w:rsidRPr="00966DF4">
        <w:rPr>
          <w:shd w:val="clear" w:color="auto" w:fill="FFFFFF"/>
        </w:rPr>
        <w:t>, including pH, ATP, and glutathione redox potential</w:t>
      </w:r>
      <w:r w:rsidR="008B788B">
        <w:rPr>
          <w:shd w:val="clear" w:color="auto" w:fill="FFFFFF"/>
        </w:rPr>
        <w:t xml:space="preserve"> (</w:t>
      </w:r>
      <w:r w:rsidR="008B788B" w:rsidRPr="008B788B">
        <w:rPr>
          <w:i/>
          <w:shd w:val="clear" w:color="auto" w:fill="FFFFFF"/>
        </w:rPr>
        <w:t>E</w:t>
      </w:r>
      <w:r w:rsidR="008B788B" w:rsidRPr="008B788B">
        <w:rPr>
          <w:i/>
          <w:shd w:val="clear" w:color="auto" w:fill="FFFFFF"/>
          <w:vertAlign w:val="subscript"/>
        </w:rPr>
        <w:t>GSH</w:t>
      </w:r>
      <w:r w:rsidR="008B788B">
        <w:rPr>
          <w:shd w:val="clear" w:color="auto" w:fill="FFFFFF"/>
        </w:rPr>
        <w:t>)</w:t>
      </w:r>
      <w:hyperlink w:anchor="_ENREF_1" w:tooltip="Hanson, 2002 #2" w:history="1">
        <w:r w:rsidR="00CE3D7E">
          <w:rPr>
            <w:shd w:val="clear" w:color="auto" w:fill="FFFFFF"/>
          </w:rPr>
          <w:fldChar w:fldCharType="begin">
            <w:fldData xml:space="preserve">PEVuZE5vdGU+PENpdGU+PEF1dGhvcj5IYW5zb248L0F1dGhvcj48WWVhcj4yMDAyPC9ZZWFyPjxS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</w:fldData>
          </w:fldChar>
        </w:r>
        <w:r w:rsidR="00CE3D7E">
          <w:rPr>
            <w:shd w:val="clear" w:color="auto" w:fill="FFFFFF"/>
          </w:rPr>
          <w:instrText xml:space="preserve"> ADDIN EN.CITE </w:instrText>
        </w:r>
        <w:r w:rsidR="00CE3D7E">
          <w:rPr>
            <w:shd w:val="clear" w:color="auto" w:fill="FFFFFF"/>
          </w:rPr>
          <w:fldChar w:fldCharType="begin">
            <w:fldData xml:space="preserve">PEVuZE5vdGU+PENpdGU+PEF1dGhvcj5IYW5zb248L0F1dGhvcj48WWVhcj4yMDAyPC9ZZWFyPjxS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</w:fldData>
          </w:fldChar>
        </w:r>
        <w:r w:rsidR="00CE3D7E">
          <w:rPr>
            <w:shd w:val="clear" w:color="auto" w:fill="FFFFFF"/>
          </w:rPr>
          <w:instrText xml:space="preserve"> ADDIN EN.CITE.DATA </w:instrText>
        </w:r>
        <w:r w:rsidR="00CE3D7E">
          <w:rPr>
            <w:shd w:val="clear" w:color="auto" w:fill="FFFFFF"/>
          </w:rPr>
        </w:r>
        <w:r w:rsidR="00CE3D7E">
          <w:rPr>
            <w:shd w:val="clear" w:color="auto" w:fill="FFFFFF"/>
          </w:rPr>
          <w:fldChar w:fldCharType="end"/>
        </w:r>
        <w:r w:rsidR="00CE3D7E">
          <w:rPr>
            <w:shd w:val="clear" w:color="auto" w:fill="FFFFFF"/>
          </w:rPr>
          <w:fldChar w:fldCharType="separate"/>
        </w:r>
        <w:r w:rsidR="00CE3D7E" w:rsidRPr="00CE3D7E">
          <w:rPr>
            <w:noProof/>
            <w:shd w:val="clear" w:color="auto" w:fill="FFFFFF"/>
            <w:vertAlign w:val="superscript"/>
          </w:rPr>
          <w:t>1-3</w:t>
        </w:r>
        <w:r w:rsidR="00CE3D7E">
          <w:rPr>
            <w:shd w:val="clear" w:color="auto" w:fill="FFFFFF"/>
          </w:rPr>
          <w:fldChar w:fldCharType="end"/>
        </w:r>
      </w:hyperlink>
      <w:r w:rsidRPr="00966DF4">
        <w:rPr>
          <w:shd w:val="clear" w:color="auto" w:fill="FFFFFF"/>
        </w:rPr>
        <w:t xml:space="preserve">. </w:t>
      </w:r>
      <w:r w:rsidR="00B64A06" w:rsidRPr="009D0F2D">
        <w:rPr>
          <w:color w:val="000000"/>
          <w:shd w:val="clear" w:color="auto" w:fill="FFFFFF"/>
        </w:rPr>
        <w:t>The development of</w:t>
      </w:r>
      <w:r w:rsidR="009D0F2D" w:rsidRPr="009D0F2D">
        <w:rPr>
          <w:color w:val="000000"/>
          <w:shd w:val="clear" w:color="auto" w:fill="FFFFFF"/>
        </w:rPr>
        <w:t xml:space="preserve"> </w:t>
      </w:r>
      <w:r w:rsidR="00B64A06">
        <w:rPr>
          <w:shd w:val="clear" w:color="auto" w:fill="FFFFFF"/>
        </w:rPr>
        <w:t>these biosensors</w:t>
      </w:r>
      <w:r w:rsidR="002F701A">
        <w:rPr>
          <w:shd w:val="clear" w:color="auto" w:fill="FFFFFF"/>
        </w:rPr>
        <w:t xml:space="preserve"> </w:t>
      </w:r>
      <w:ins w:id="6" w:author="julian stanley" w:date="2019-05-28T21:58:00Z">
        <w:r w:rsidR="006B1E78">
          <w:rPr>
            <w:shd w:val="clear" w:color="auto" w:fill="FFFFFF"/>
          </w:rPr>
          <w:t>has enabled</w:t>
        </w:r>
      </w:ins>
      <w:del w:id="7" w:author="julian stanley" w:date="2019-05-28T21:57:00Z">
        <w:r w:rsidR="00833E2C" w:rsidDel="006B1E78">
          <w:rPr>
            <w:shd w:val="clear" w:color="auto" w:fill="FFFFFF"/>
          </w:rPr>
          <w:delText>marks</w:delText>
        </w:r>
        <w:r w:rsidR="00EC79D9" w:rsidDel="006B1E78">
          <w:rPr>
            <w:shd w:val="clear" w:color="auto" w:fill="FFFFFF"/>
          </w:rPr>
          <w:delText xml:space="preserve"> the start of</w:delText>
        </w:r>
        <w:r w:rsidR="002F701A" w:rsidDel="006B1E78">
          <w:rPr>
            <w:shd w:val="clear" w:color="auto" w:fill="FFFFFF"/>
          </w:rPr>
          <w:delText xml:space="preserve"> </w:delText>
        </w:r>
        <w:r w:rsidR="00833E2C" w:rsidDel="006B1E78">
          <w:rPr>
            <w:shd w:val="clear" w:color="auto" w:fill="FFFFFF"/>
          </w:rPr>
          <w:delText>the</w:delText>
        </w:r>
        <w:r w:rsidR="002F701A" w:rsidDel="006B1E78">
          <w:rPr>
            <w:shd w:val="clear" w:color="auto" w:fill="FFFFFF"/>
          </w:rPr>
          <w:delText xml:space="preserve"> era of</w:delText>
        </w:r>
      </w:del>
      <w:r w:rsidR="002F701A">
        <w:rPr>
          <w:shd w:val="clear" w:color="auto" w:fill="FFFFFF"/>
        </w:rPr>
        <w:t xml:space="preserve"> real-time biochemistry in live animals</w:t>
      </w:r>
      <w:r w:rsidR="00B73849">
        <w:rPr>
          <w:shd w:val="clear" w:color="auto" w:fill="FFFFFF"/>
        </w:rPr>
        <w:t>. However, the potential of these biosensors has not been fully</w:t>
      </w:r>
      <w:ins w:id="8" w:author="julian stanley" w:date="2019-05-28T21:58:00Z">
        <w:r w:rsidR="006B1E78">
          <w:rPr>
            <w:shd w:val="clear" w:color="auto" w:fill="FFFFFF"/>
          </w:rPr>
          <w:t xml:space="preserve"> </w:t>
        </w:r>
      </w:ins>
      <w:del w:id="9" w:author="julian stanley" w:date="2019-05-28T21:58:00Z">
        <w:r w:rsidR="00B73849" w:rsidDel="006B1E78">
          <w:rPr>
            <w:shd w:val="clear" w:color="auto" w:fill="FFFFFF"/>
          </w:rPr>
          <w:delText>-</w:delText>
        </w:r>
      </w:del>
      <w:r w:rsidR="00B83895">
        <w:rPr>
          <w:shd w:val="clear" w:color="auto" w:fill="FFFFFF"/>
        </w:rPr>
        <w:t>realized</w:t>
      </w:r>
      <w:r w:rsidR="00D44E72">
        <w:rPr>
          <w:shd w:val="clear" w:color="auto" w:fill="FFFFFF"/>
        </w:rPr>
        <w:t xml:space="preserve"> because f</w:t>
      </w:r>
      <w:r w:rsidR="003D7F7C">
        <w:rPr>
          <w:shd w:val="clear" w:color="auto" w:fill="FFFFFF"/>
        </w:rPr>
        <w:t>luorescence</w:t>
      </w:r>
      <w:del w:id="10" w:author="julian stanley" w:date="2019-05-28T21:58:00Z">
        <w:r w:rsidR="003D7F7C" w:rsidDel="00437868">
          <w:rPr>
            <w:shd w:val="clear" w:color="auto" w:fill="FFFFFF"/>
          </w:rPr>
          <w:delText xml:space="preserve"> ratio</w:delText>
        </w:r>
      </w:del>
      <w:r w:rsidR="003D7F7C">
        <w:rPr>
          <w:shd w:val="clear" w:color="auto" w:fill="FFFFFF"/>
        </w:rPr>
        <w:t xml:space="preserve"> measurements </w:t>
      </w:r>
      <w:del w:id="11" w:author="julian stanley" w:date="2019-05-28T21:59:00Z">
        <w:r w:rsidR="003D7F7C" w:rsidDel="00437868">
          <w:rPr>
            <w:shd w:val="clear" w:color="auto" w:fill="FFFFFF"/>
          </w:rPr>
          <w:delText xml:space="preserve">provide </w:delText>
        </w:r>
        <w:r w:rsidR="009A4BF4" w:rsidDel="00437868">
          <w:rPr>
            <w:shd w:val="clear" w:color="auto" w:fill="FFFFFF"/>
          </w:rPr>
          <w:delText xml:space="preserve">only </w:delText>
        </w:r>
        <w:r w:rsidR="00E85456" w:rsidDel="00437868">
          <w:rPr>
            <w:shd w:val="clear" w:color="auto" w:fill="FFFFFF"/>
          </w:rPr>
          <w:delText>qualitative</w:delText>
        </w:r>
        <w:r w:rsidR="009A4BF4" w:rsidDel="00437868">
          <w:rPr>
            <w:shd w:val="clear" w:color="auto" w:fill="FFFFFF"/>
          </w:rPr>
          <w:delText xml:space="preserve"> </w:delText>
        </w:r>
        <w:r w:rsidR="007A05A6" w:rsidDel="00437868">
          <w:rPr>
            <w:shd w:val="clear" w:color="auto" w:fill="FFFFFF"/>
          </w:rPr>
          <w:delText>informatio</w:delText>
        </w:r>
      </w:del>
      <w:ins w:id="12" w:author="julian stanley" w:date="2019-05-29T10:03:00Z">
        <w:r w:rsidR="00B258CC">
          <w:rPr>
            <w:shd w:val="clear" w:color="auto" w:fill="FFFFFF"/>
          </w:rPr>
          <w:t>do not provide absolute</w:t>
        </w:r>
      </w:ins>
      <w:ins w:id="13" w:author="julian stanley" w:date="2019-05-29T10:04:00Z">
        <w:r w:rsidR="00B16916">
          <w:rPr>
            <w:shd w:val="clear" w:color="auto" w:fill="FFFFFF"/>
          </w:rPr>
          <w:t xml:space="preserve"> quantitative</w:t>
        </w:r>
      </w:ins>
      <w:ins w:id="14" w:author="julian stanley" w:date="2019-05-29T10:03:00Z">
        <w:r w:rsidR="00B258CC">
          <w:rPr>
            <w:shd w:val="clear" w:color="auto" w:fill="FFFFFF"/>
          </w:rPr>
          <w:t xml:space="preserve"> measurements</w:t>
        </w:r>
      </w:ins>
      <w:del w:id="15" w:author="julian stanley" w:date="2019-05-28T21:59:00Z">
        <w:r w:rsidR="007A05A6" w:rsidDel="00437868">
          <w:rPr>
            <w:shd w:val="clear" w:color="auto" w:fill="FFFFFF"/>
          </w:rPr>
          <w:delText>n</w:delText>
        </w:r>
      </w:del>
      <w:ins w:id="16" w:author="julian stanley" w:date="2019-05-29T10:03:00Z">
        <w:r w:rsidR="00B258CC">
          <w:rPr>
            <w:shd w:val="clear" w:color="auto" w:fill="FFFFFF"/>
          </w:rPr>
          <w:t xml:space="preserve"> of t</w:t>
        </w:r>
      </w:ins>
      <w:ins w:id="17" w:author="julian stanley" w:date="2019-05-29T10:02:00Z">
        <w:r w:rsidR="00B258CC">
          <w:rPr>
            <w:shd w:val="clear" w:color="auto" w:fill="FFFFFF"/>
          </w:rPr>
          <w:t xml:space="preserve">he biochemical property measured by the </w:t>
        </w:r>
      </w:ins>
      <w:ins w:id="18" w:author="julian stanley" w:date="2019-05-29T10:08:00Z">
        <w:r w:rsidR="001671CF">
          <w:rPr>
            <w:shd w:val="clear" w:color="auto" w:fill="FFFFFF"/>
          </w:rPr>
          <w:t>bio</w:t>
        </w:r>
      </w:ins>
      <w:ins w:id="19" w:author="julian stanley" w:date="2019-05-29T10:02:00Z">
        <w:r w:rsidR="00B258CC">
          <w:rPr>
            <w:shd w:val="clear" w:color="auto" w:fill="FFFFFF"/>
          </w:rPr>
          <w:t>sensor.</w:t>
        </w:r>
      </w:ins>
      <w:del w:id="20" w:author="julian stanley" w:date="2019-05-28T22:00:00Z">
        <w:r w:rsidR="007A05A6" w:rsidDel="00F83114">
          <w:rPr>
            <w:shd w:val="clear" w:color="auto" w:fill="FFFFFF"/>
          </w:rPr>
          <w:delText xml:space="preserve"> </w:delText>
        </w:r>
      </w:del>
      <w:del w:id="21" w:author="julian stanley" w:date="2019-05-28T21:59:00Z">
        <w:r w:rsidR="007A05A6" w:rsidDel="00DF27EC">
          <w:rPr>
            <w:shd w:val="clear" w:color="auto" w:fill="FFFFFF"/>
          </w:rPr>
          <w:delText xml:space="preserve">about the biochemical </w:delText>
        </w:r>
        <w:r w:rsidR="00240D2B" w:rsidDel="00DF27EC">
          <w:rPr>
            <w:shd w:val="clear" w:color="auto" w:fill="FFFFFF"/>
          </w:rPr>
          <w:delText>property</w:delText>
        </w:r>
        <w:r w:rsidR="007A05A6" w:rsidDel="00DF27EC">
          <w:rPr>
            <w:shd w:val="clear" w:color="auto" w:fill="FFFFFF"/>
          </w:rPr>
          <w:delText xml:space="preserve"> measured by the sensor</w:delText>
        </w:r>
        <w:r w:rsidR="00240D2B" w:rsidDel="00DF27EC">
          <w:rPr>
            <w:shd w:val="clear" w:color="auto" w:fill="FFFFFF"/>
          </w:rPr>
          <w:delText>.</w:delText>
        </w:r>
      </w:del>
      <w:del w:id="22" w:author="julian stanley" w:date="2019-05-28T22:00:00Z">
        <w:r w:rsidR="00240D2B" w:rsidDel="00F83114">
          <w:rPr>
            <w:shd w:val="clear" w:color="auto" w:fill="FFFFFF"/>
          </w:rPr>
          <w:delText xml:space="preserve"> </w:delText>
        </w:r>
      </w:del>
    </w:p>
    <w:p w14:paraId="06F6FC30" w14:textId="77777777" w:rsidR="009A4BF4" w:rsidRDefault="009A4BF4" w:rsidP="00643A34">
      <w:pPr>
        <w:spacing w:after="0" w:line="240" w:lineRule="auto"/>
        <w:rPr>
          <w:shd w:val="clear" w:color="auto" w:fill="FFFFFF"/>
        </w:rPr>
      </w:pPr>
    </w:p>
    <w:p w14:paraId="3D60F20E" w14:textId="3915DF13" w:rsidR="00B43EAB" w:rsidRDefault="00966DF4" w:rsidP="00643A34">
      <w:pPr>
        <w:spacing w:after="0" w:line="240" w:lineRule="auto"/>
        <w:rPr>
          <w:shd w:val="clear" w:color="auto" w:fill="FFFFFF"/>
        </w:rPr>
      </w:pPr>
      <w:r w:rsidRPr="00966DF4">
        <w:rPr>
          <w:shd w:val="clear" w:color="auto" w:fill="FFFFFF"/>
        </w:rPr>
        <w:t xml:space="preserve">In our previous work with the roGFP1_R12 </w:t>
      </w:r>
      <w:ins w:id="23" w:author="julian stanley" w:date="2019-05-29T09:03:00Z">
        <w:r w:rsidR="00B8336B">
          <w:rPr>
            <w:shd w:val="clear" w:color="auto" w:fill="FFFFFF"/>
          </w:rPr>
          <w:t>bio</w:t>
        </w:r>
      </w:ins>
      <w:r w:rsidRPr="00966DF4">
        <w:rPr>
          <w:shd w:val="clear" w:color="auto" w:fill="FFFFFF"/>
        </w:rPr>
        <w:t>sensor</w:t>
      </w:r>
      <w:r w:rsidR="00417504">
        <w:rPr>
          <w:shd w:val="clear" w:color="auto" w:fill="FFFFFF"/>
        </w:rPr>
        <w:t xml:space="preserve"> in </w:t>
      </w:r>
      <w:r w:rsidR="00417504">
        <w:rPr>
          <w:i/>
          <w:shd w:val="clear" w:color="auto" w:fill="FFFFFF"/>
        </w:rPr>
        <w:t>C. elegans</w:t>
      </w:r>
      <w:r w:rsidRPr="00966DF4">
        <w:rPr>
          <w:shd w:val="clear" w:color="auto" w:fill="FFFFFF"/>
        </w:rPr>
        <w:t xml:space="preserve">, we deployed a mathematical framework that enabled us to calculate glutathione redox potential from fluorescence ratio measurements given knowledge of the spectral and biochemical properties of the </w:t>
      </w:r>
      <w:r w:rsidR="00C868CD">
        <w:rPr>
          <w:shd w:val="clear" w:color="auto" w:fill="FFFFFF"/>
        </w:rPr>
        <w:t>bio</w:t>
      </w:r>
      <w:r w:rsidRPr="00966DF4">
        <w:rPr>
          <w:shd w:val="clear" w:color="auto" w:fill="FFFFFF"/>
        </w:rPr>
        <w:t>sensor, and the properties of our microscope</w:t>
      </w:r>
      <w:r w:rsidR="00630939">
        <w:rPr>
          <w:shd w:val="clear" w:color="auto" w:fill="FFFFFF"/>
        </w:rPr>
        <w:fldChar w:fldCharType="begin">
          <w:fldData xml:space="preserve">PEVuZE5vdGU+PENpdGU+PEF1dGhvcj5Sb21lcm8tQXJpc3RpemFiYWw8L0F1dGhvcj48WWVhcj4y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</w:fldData>
        </w:fldChar>
      </w:r>
      <w:r w:rsidR="00CE3D7E">
        <w:rPr>
          <w:shd w:val="clear" w:color="auto" w:fill="FFFFFF"/>
        </w:rPr>
        <w:instrText xml:space="preserve"> ADDIN EN.CITE </w:instrText>
      </w:r>
      <w:r w:rsidR="00CE3D7E">
        <w:rPr>
          <w:shd w:val="clear" w:color="auto" w:fill="FFFFFF"/>
        </w:rPr>
        <w:fldChar w:fldCharType="begin">
          <w:fldData xml:space="preserve">PEVuZE5vdGU+PENpdGU+PEF1dGhvcj5Sb21lcm8tQXJpc3RpemFiYWw8L0F1dGhvcj48WWVhcj4y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</w:fldData>
        </w:fldChar>
      </w:r>
      <w:r w:rsidR="00CE3D7E">
        <w:rPr>
          <w:shd w:val="clear" w:color="auto" w:fill="FFFFFF"/>
        </w:rPr>
        <w:instrText xml:space="preserve"> ADDIN EN.CITE.DATA </w:instrText>
      </w:r>
      <w:r w:rsidR="00CE3D7E">
        <w:rPr>
          <w:shd w:val="clear" w:color="auto" w:fill="FFFFFF"/>
        </w:rPr>
      </w:r>
      <w:r w:rsidR="00CE3D7E">
        <w:rPr>
          <w:shd w:val="clear" w:color="auto" w:fill="FFFFFF"/>
        </w:rPr>
        <w:fldChar w:fldCharType="end"/>
      </w:r>
      <w:r w:rsidR="00630939">
        <w:rPr>
          <w:shd w:val="clear" w:color="auto" w:fill="FFFFFF"/>
        </w:rPr>
        <w:fldChar w:fldCharType="separate"/>
      </w:r>
      <w:hyperlink w:anchor="_ENREF_4" w:tooltip="Romero-Aristizabal, 2014 #977" w:history="1">
        <w:r w:rsidR="00CE3D7E" w:rsidRPr="00CE3D7E">
          <w:rPr>
            <w:noProof/>
            <w:shd w:val="clear" w:color="auto" w:fill="FFFFFF"/>
            <w:vertAlign w:val="superscript"/>
          </w:rPr>
          <w:t>4</w:t>
        </w:r>
      </w:hyperlink>
      <w:r w:rsidR="00CE3D7E" w:rsidRPr="00CE3D7E">
        <w:rPr>
          <w:noProof/>
          <w:shd w:val="clear" w:color="auto" w:fill="FFFFFF"/>
          <w:vertAlign w:val="superscript"/>
        </w:rPr>
        <w:t>,</w:t>
      </w:r>
      <w:hyperlink w:anchor="_ENREF_5" w:tooltip="Meyer, 2010 #27" w:history="1">
        <w:r w:rsidR="00CE3D7E" w:rsidRPr="00CE3D7E">
          <w:rPr>
            <w:noProof/>
            <w:shd w:val="clear" w:color="auto" w:fill="FFFFFF"/>
            <w:vertAlign w:val="superscript"/>
          </w:rPr>
          <w:t>5</w:t>
        </w:r>
      </w:hyperlink>
      <w:r w:rsidR="00630939">
        <w:rPr>
          <w:shd w:val="clear" w:color="auto" w:fill="FFFFFF"/>
        </w:rPr>
        <w:fldChar w:fldCharType="end"/>
      </w:r>
      <w:r w:rsidRPr="00966DF4">
        <w:rPr>
          <w:shd w:val="clear" w:color="auto" w:fill="FFFFFF"/>
        </w:rPr>
        <w:t>.</w:t>
      </w:r>
      <w:r w:rsidR="00FB3132">
        <w:rPr>
          <w:shd w:val="clear" w:color="auto" w:fill="FFFFFF"/>
        </w:rPr>
        <w:t xml:space="preserve"> </w:t>
      </w:r>
      <w:ins w:id="24" w:author="julian stanley" w:date="2019-05-29T09:46:00Z">
        <w:r w:rsidR="001E3D24">
          <w:rPr>
            <w:shd w:val="clear" w:color="auto" w:fill="FFFFFF"/>
          </w:rPr>
          <w:t>Th</w:t>
        </w:r>
      </w:ins>
      <w:ins w:id="25" w:author="julian stanley" w:date="2019-05-29T09:48:00Z">
        <w:r w:rsidR="003A34B1">
          <w:rPr>
            <w:shd w:val="clear" w:color="auto" w:fill="FFFFFF"/>
          </w:rPr>
          <w:t>is</w:t>
        </w:r>
      </w:ins>
      <w:ins w:id="26" w:author="julian stanley" w:date="2019-05-29T09:46:00Z">
        <w:r w:rsidR="001E3D24">
          <w:rPr>
            <w:shd w:val="clear" w:color="auto" w:fill="FFFFFF"/>
          </w:rPr>
          <w:t xml:space="preserve"> framework enable</w:t>
        </w:r>
      </w:ins>
      <w:ins w:id="27" w:author="julian stanley" w:date="2019-05-29T09:47:00Z">
        <w:r w:rsidR="001E3D24">
          <w:rPr>
            <w:shd w:val="clear" w:color="auto" w:fill="FFFFFF"/>
          </w:rPr>
          <w:t>s</w:t>
        </w:r>
      </w:ins>
      <w:ins w:id="28" w:author="julian stanley" w:date="2019-05-29T09:46:00Z">
        <w:r w:rsidR="001E3D24">
          <w:rPr>
            <w:shd w:val="clear" w:color="auto" w:fill="FFFFFF"/>
          </w:rPr>
          <w:t xml:space="preserve"> absolute quantitative measurements of redox </w:t>
        </w:r>
      </w:ins>
      <w:ins w:id="29" w:author="julian stanley" w:date="2019-05-29T09:48:00Z">
        <w:r w:rsidR="003A34B1">
          <w:rPr>
            <w:shd w:val="clear" w:color="auto" w:fill="FFFFFF"/>
          </w:rPr>
          <w:t>potential but</w:t>
        </w:r>
      </w:ins>
      <w:ins w:id="30" w:author="julian stanley" w:date="2019-05-29T09:46:00Z">
        <w:r w:rsidR="001E3D24">
          <w:rPr>
            <w:shd w:val="clear" w:color="auto" w:fill="FFFFFF"/>
          </w:rPr>
          <w:t xml:space="preserve"> d</w:t>
        </w:r>
      </w:ins>
      <w:ins w:id="31" w:author="julian stanley" w:date="2019-05-29T09:47:00Z">
        <w:r w:rsidR="001E3D24">
          <w:rPr>
            <w:shd w:val="clear" w:color="auto" w:fill="FFFFFF"/>
          </w:rPr>
          <w:t>oes not account for</w:t>
        </w:r>
      </w:ins>
      <w:ins w:id="32" w:author="julian stanley" w:date="2019-05-29T10:05:00Z">
        <w:r w:rsidR="00605211">
          <w:rPr>
            <w:shd w:val="clear" w:color="auto" w:fill="FFFFFF"/>
          </w:rPr>
          <w:t xml:space="preserve"> measurement </w:t>
        </w:r>
      </w:ins>
      <w:ins w:id="33" w:author="julian stanley" w:date="2019-05-29T09:47:00Z">
        <w:r w:rsidR="003A34B1">
          <w:rPr>
            <w:shd w:val="clear" w:color="auto" w:fill="FFFFFF"/>
          </w:rPr>
          <w:t>limi</w:t>
        </w:r>
      </w:ins>
      <w:ins w:id="34" w:author="julian stanley" w:date="2019-05-29T09:48:00Z">
        <w:r w:rsidR="003A34B1">
          <w:rPr>
            <w:shd w:val="clear" w:color="auto" w:fill="FFFFFF"/>
          </w:rPr>
          <w:t xml:space="preserve">ts set by </w:t>
        </w:r>
      </w:ins>
      <w:ins w:id="35" w:author="julian stanley" w:date="2019-05-29T09:53:00Z">
        <w:r w:rsidR="00CD47AC">
          <w:rPr>
            <w:shd w:val="clear" w:color="auto" w:fill="FFFFFF"/>
          </w:rPr>
          <w:t>imprecise</w:t>
        </w:r>
      </w:ins>
      <w:ins w:id="36" w:author="julian stanley" w:date="2019-05-29T09:49:00Z">
        <w:r w:rsidR="00AC0ECA">
          <w:rPr>
            <w:shd w:val="clear" w:color="auto" w:fill="FFFFFF"/>
          </w:rPr>
          <w:t xml:space="preserve"> ratio measurements</w:t>
        </w:r>
      </w:ins>
      <w:ins w:id="37" w:author="julian stanley" w:date="2019-05-29T09:48:00Z">
        <w:r w:rsidR="003A34B1">
          <w:rPr>
            <w:shd w:val="clear" w:color="auto" w:fill="FFFFFF"/>
          </w:rPr>
          <w:t>.</w:t>
        </w:r>
      </w:ins>
      <w:ins w:id="38" w:author="julian stanley" w:date="2019-05-29T09:46:00Z">
        <w:r w:rsidR="001E3D24">
          <w:rPr>
            <w:shd w:val="clear" w:color="auto" w:fill="FFFFFF"/>
          </w:rPr>
          <w:t xml:space="preserve"> </w:t>
        </w:r>
      </w:ins>
      <w:r w:rsidR="00FB3132">
        <w:rPr>
          <w:shd w:val="clear" w:color="auto" w:fill="FFFFFF"/>
        </w:rPr>
        <w:t>W</w:t>
      </w:r>
      <w:r w:rsidR="00440BC8">
        <w:rPr>
          <w:shd w:val="clear" w:color="auto" w:fill="FFFFFF"/>
        </w:rPr>
        <w:t>e</w:t>
      </w:r>
      <w:r w:rsidRPr="00966DF4">
        <w:rPr>
          <w:shd w:val="clear" w:color="auto" w:fill="FFFFFF"/>
        </w:rPr>
        <w:t xml:space="preserve"> </w:t>
      </w:r>
      <w:del w:id="39" w:author="julian stanley" w:date="2019-05-29T09:49:00Z">
        <w:r w:rsidR="00F75FB5" w:rsidDel="00AC0ECA">
          <w:rPr>
            <w:shd w:val="clear" w:color="auto" w:fill="FFFFFF"/>
          </w:rPr>
          <w:delText xml:space="preserve">have </w:delText>
        </w:r>
        <w:r w:rsidRPr="00966DF4" w:rsidDel="00AC0ECA">
          <w:rPr>
            <w:shd w:val="clear" w:color="auto" w:fill="FFFFFF"/>
          </w:rPr>
          <w:delText>extend</w:delText>
        </w:r>
        <w:r w:rsidR="00FB3132" w:rsidDel="00AC0ECA">
          <w:rPr>
            <w:shd w:val="clear" w:color="auto" w:fill="FFFFFF"/>
          </w:rPr>
          <w:delText>ed</w:delText>
        </w:r>
        <w:r w:rsidRPr="00966DF4" w:rsidDel="00AC0ECA">
          <w:rPr>
            <w:shd w:val="clear" w:color="auto" w:fill="FFFFFF"/>
          </w:rPr>
          <w:delText xml:space="preserve"> this framework</w:delText>
        </w:r>
      </w:del>
      <w:ins w:id="40" w:author="julian stanley" w:date="2019-05-29T09:53:00Z">
        <w:r w:rsidR="00CD47AC">
          <w:rPr>
            <w:shd w:val="clear" w:color="auto" w:fill="FFFFFF"/>
          </w:rPr>
          <w:t>extended</w:t>
        </w:r>
      </w:ins>
      <w:ins w:id="41" w:author="julian stanley" w:date="2019-05-29T09:49:00Z">
        <w:r w:rsidR="00AC0ECA">
          <w:rPr>
            <w:shd w:val="clear" w:color="auto" w:fill="FFFFFF"/>
          </w:rPr>
          <w:t xml:space="preserve"> th</w:t>
        </w:r>
      </w:ins>
      <w:ins w:id="42" w:author="julian stanley" w:date="2019-05-29T09:53:00Z">
        <w:r w:rsidR="00CD47AC">
          <w:rPr>
            <w:shd w:val="clear" w:color="auto" w:fill="FFFFFF"/>
          </w:rPr>
          <w:t>is</w:t>
        </w:r>
      </w:ins>
      <w:ins w:id="43" w:author="julian stanley" w:date="2019-05-29T09:49:00Z">
        <w:r w:rsidR="00AC0ECA">
          <w:rPr>
            <w:shd w:val="clear" w:color="auto" w:fill="FFFFFF"/>
          </w:rPr>
          <w:t xml:space="preserve"> frame</w:t>
        </w:r>
        <w:bookmarkStart w:id="44" w:name="_GoBack"/>
        <w:bookmarkEnd w:id="44"/>
        <w:r w:rsidR="00AC0ECA">
          <w:rPr>
            <w:shd w:val="clear" w:color="auto" w:fill="FFFFFF"/>
          </w:rPr>
          <w:t>work</w:t>
        </w:r>
      </w:ins>
      <w:r w:rsidRPr="00966DF4">
        <w:rPr>
          <w:shd w:val="clear" w:color="auto" w:fill="FFFFFF"/>
        </w:rPr>
        <w:t xml:space="preserve"> </w:t>
      </w:r>
      <w:ins w:id="45" w:author="julian stanley" w:date="2019-05-29T09:54:00Z">
        <w:r w:rsidR="0004046B">
          <w:rPr>
            <w:shd w:val="clear" w:color="auto" w:fill="FFFFFF"/>
          </w:rPr>
          <w:t>to predict the</w:t>
        </w:r>
      </w:ins>
      <w:del w:id="46" w:author="julian stanley" w:date="2019-05-29T09:54:00Z">
        <w:r w:rsidRPr="00966DF4" w:rsidDel="0004046B">
          <w:rPr>
            <w:shd w:val="clear" w:color="auto" w:fill="FFFFFF"/>
          </w:rPr>
          <w:delText>to</w:delText>
        </w:r>
      </w:del>
      <w:ins w:id="47" w:author="julian stanley" w:date="2019-05-29T09:10:00Z">
        <w:r w:rsidR="008525ED">
          <w:rPr>
            <w:shd w:val="clear" w:color="auto" w:fill="FFFFFF"/>
          </w:rPr>
          <w:t xml:space="preserve"> accuracy of biochemical measurement</w:t>
        </w:r>
      </w:ins>
      <w:ins w:id="48" w:author="julian stanley" w:date="2019-05-29T09:11:00Z">
        <w:r w:rsidR="00820C4B">
          <w:rPr>
            <w:shd w:val="clear" w:color="auto" w:fill="FFFFFF"/>
          </w:rPr>
          <w:t>s</w:t>
        </w:r>
      </w:ins>
      <w:ins w:id="49" w:author="julian stanley" w:date="2019-05-29T10:23:00Z">
        <w:r w:rsidR="00A9100C">
          <w:rPr>
            <w:shd w:val="clear" w:color="auto" w:fill="FFFFFF"/>
          </w:rPr>
          <w:t>, given fluorescence ratio precision</w:t>
        </w:r>
      </w:ins>
      <w:ins w:id="50" w:author="julian stanley" w:date="2019-05-29T09:55:00Z">
        <w:r w:rsidR="0004046B">
          <w:rPr>
            <w:shd w:val="clear" w:color="auto" w:fill="FFFFFF"/>
          </w:rPr>
          <w:t xml:space="preserve"> </w:t>
        </w:r>
      </w:ins>
      <w:ins w:id="51" w:author="julian stanley" w:date="2019-05-29T09:57:00Z">
        <w:r w:rsidR="00980768">
          <w:rPr>
            <w:shd w:val="clear" w:color="auto" w:fill="FFFFFF"/>
          </w:rPr>
          <w:t>obtained from</w:t>
        </w:r>
      </w:ins>
      <w:ins w:id="52" w:author="julian stanley" w:date="2019-05-29T09:55:00Z">
        <w:r w:rsidR="0004046B">
          <w:rPr>
            <w:shd w:val="clear" w:color="auto" w:fill="FFFFFF"/>
          </w:rPr>
          <w:t xml:space="preserve"> two-state biosensors with known </w:t>
        </w:r>
        <w:r w:rsidR="005457E8">
          <w:rPr>
            <w:shd w:val="clear" w:color="auto" w:fill="FFFFFF"/>
          </w:rPr>
          <w:t>spectral and biochemical properties</w:t>
        </w:r>
      </w:ins>
      <w:ins w:id="53" w:author="julian stanley" w:date="2019-05-29T09:54:00Z">
        <w:r w:rsidR="0004046B">
          <w:rPr>
            <w:shd w:val="clear" w:color="auto" w:fill="FFFFFF"/>
          </w:rPr>
          <w:t>.</w:t>
        </w:r>
      </w:ins>
      <w:ins w:id="54" w:author="julian stanley" w:date="2019-05-29T09:12:00Z">
        <w:r w:rsidR="00407515">
          <w:rPr>
            <w:shd w:val="clear" w:color="auto" w:fill="FFFFFF"/>
          </w:rPr>
          <w:t xml:space="preserve"> </w:t>
        </w:r>
      </w:ins>
      <w:del w:id="55" w:author="julian stanley" w:date="2019-05-29T09:10:00Z">
        <w:r w:rsidRPr="00966DF4" w:rsidDel="008525ED">
          <w:rPr>
            <w:shd w:val="clear" w:color="auto" w:fill="FFFFFF"/>
          </w:rPr>
          <w:delText xml:space="preserve"> </w:delText>
        </w:r>
      </w:del>
      <w:del w:id="56" w:author="julian stanley" w:date="2019-05-29T09:09:00Z">
        <w:r w:rsidRPr="00966DF4" w:rsidDel="001903A3">
          <w:rPr>
            <w:shd w:val="clear" w:color="auto" w:fill="FFFFFF"/>
          </w:rPr>
          <w:delText xml:space="preserve">analyze how the </w:delText>
        </w:r>
      </w:del>
      <w:del w:id="57" w:author="julian stanley" w:date="2019-05-29T09:12:00Z">
        <w:r w:rsidRPr="00966DF4" w:rsidDel="00407515">
          <w:rPr>
            <w:shd w:val="clear" w:color="auto" w:fill="FFFFFF"/>
          </w:rPr>
          <w:delText xml:space="preserve">precision of </w:delText>
        </w:r>
        <w:r w:rsidR="00DD44DC" w:rsidDel="00407515">
          <w:rPr>
            <w:shd w:val="clear" w:color="auto" w:fill="FFFFFF"/>
          </w:rPr>
          <w:delText xml:space="preserve">measured </w:delText>
        </w:r>
        <w:r w:rsidR="00F46FB6" w:rsidDel="00407515">
          <w:rPr>
            <w:shd w:val="clear" w:color="auto" w:fill="FFFFFF"/>
          </w:rPr>
          <w:delText>fluorescence ratio</w:delText>
        </w:r>
        <w:r w:rsidR="00DD44DC" w:rsidDel="00407515">
          <w:rPr>
            <w:shd w:val="clear" w:color="auto" w:fill="FFFFFF"/>
          </w:rPr>
          <w:delText>s</w:delText>
        </w:r>
        <w:r w:rsidRPr="00966DF4" w:rsidDel="00407515">
          <w:rPr>
            <w:shd w:val="clear" w:color="auto" w:fill="FFFFFF"/>
          </w:rPr>
          <w:delText xml:space="preserve"> </w:delText>
        </w:r>
      </w:del>
      <w:del w:id="58" w:author="julian stanley" w:date="2019-05-29T09:11:00Z">
        <w:r w:rsidRPr="00966DF4" w:rsidDel="00820C4B">
          <w:rPr>
            <w:shd w:val="clear" w:color="auto" w:fill="FFFFFF"/>
          </w:rPr>
          <w:delText xml:space="preserve">limits </w:delText>
        </w:r>
      </w:del>
      <w:del w:id="59" w:author="julian stanley" w:date="2019-05-29T09:12:00Z">
        <w:r w:rsidRPr="00966DF4" w:rsidDel="00407515">
          <w:rPr>
            <w:shd w:val="clear" w:color="auto" w:fill="FFFFFF"/>
          </w:rPr>
          <w:delText xml:space="preserve">the accuracy of </w:delText>
        </w:r>
        <w:r w:rsidR="00F83A7F" w:rsidDel="00407515">
          <w:rPr>
            <w:shd w:val="clear" w:color="auto" w:fill="FFFFFF"/>
          </w:rPr>
          <w:delText>calculated</w:delText>
        </w:r>
        <w:r w:rsidR="006D7088" w:rsidDel="00407515">
          <w:rPr>
            <w:shd w:val="clear" w:color="auto" w:fill="FFFFFF"/>
          </w:rPr>
          <w:delText xml:space="preserve"> </w:delText>
        </w:r>
        <w:r w:rsidR="00AE0C21" w:rsidDel="00407515">
          <w:rPr>
            <w:shd w:val="clear" w:color="auto" w:fill="FFFFFF"/>
          </w:rPr>
          <w:delText xml:space="preserve">biochemical </w:delText>
        </w:r>
        <w:r w:rsidR="00DD44DC" w:rsidDel="00407515">
          <w:rPr>
            <w:shd w:val="clear" w:color="auto" w:fill="FFFFFF"/>
          </w:rPr>
          <w:delText>properties</w:delText>
        </w:r>
        <w:r w:rsidR="003F6CB3" w:rsidDel="00407515">
          <w:rPr>
            <w:shd w:val="clear" w:color="auto" w:fill="FFFFFF"/>
          </w:rPr>
          <w:delText xml:space="preserve"> for two-state biosensor</w:delText>
        </w:r>
        <w:r w:rsidR="00266579" w:rsidDel="00407515">
          <w:rPr>
            <w:shd w:val="clear" w:color="auto" w:fill="FFFFFF"/>
          </w:rPr>
          <w:delText>s</w:delText>
        </w:r>
        <w:r w:rsidR="006270C5" w:rsidRPr="006270C5" w:rsidDel="00407515">
          <w:rPr>
            <w:shd w:val="clear" w:color="auto" w:fill="FFFFFF"/>
          </w:rPr>
          <w:delText xml:space="preserve"> with known spectral and biochemical propert</w:delText>
        </w:r>
      </w:del>
      <w:del w:id="60" w:author="julian stanley" w:date="2019-05-29T09:15:00Z">
        <w:r w:rsidR="006270C5" w:rsidRPr="006270C5" w:rsidDel="00FA00ED">
          <w:rPr>
            <w:shd w:val="clear" w:color="auto" w:fill="FFFFFF"/>
          </w:rPr>
          <w:delText>ies</w:delText>
        </w:r>
        <w:r w:rsidR="00C57CF5" w:rsidDel="00FA00ED">
          <w:rPr>
            <w:shd w:val="clear" w:color="auto" w:fill="FFFFFF"/>
          </w:rPr>
          <w:delText>.</w:delText>
        </w:r>
      </w:del>
      <w:del w:id="61" w:author="julian stanley" w:date="2019-05-29T09:55:00Z">
        <w:r w:rsidR="00C57CF5" w:rsidDel="005457E8">
          <w:rPr>
            <w:shd w:val="clear" w:color="auto" w:fill="FFFFFF"/>
          </w:rPr>
          <w:delText xml:space="preserve"> </w:delText>
        </w:r>
      </w:del>
    </w:p>
    <w:p w14:paraId="78A2E9A8" w14:textId="77777777" w:rsidR="00B43EAB" w:rsidRDefault="00B43EAB" w:rsidP="00643A34">
      <w:pPr>
        <w:spacing w:after="0" w:line="240" w:lineRule="auto"/>
        <w:rPr>
          <w:shd w:val="clear" w:color="auto" w:fill="FFFFFF"/>
        </w:rPr>
      </w:pPr>
    </w:p>
    <w:p w14:paraId="1AFCAC15" w14:textId="4E8C6099" w:rsidR="00B8333B" w:rsidRDefault="009F1DE8" w:rsidP="00643A34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This new framework enables to</w:t>
      </w:r>
      <w:r w:rsidR="00AE78C9">
        <w:rPr>
          <w:shd w:val="clear" w:color="auto" w:fill="FFFFFF"/>
        </w:rPr>
        <w:t>:</w:t>
      </w:r>
      <w:r>
        <w:rPr>
          <w:shd w:val="clear" w:color="auto" w:fill="FFFFFF"/>
        </w:rPr>
        <w:t xml:space="preserve"> </w:t>
      </w:r>
      <w:r w:rsidR="00063A50">
        <w:rPr>
          <w:shd w:val="clear" w:color="auto" w:fill="FFFFFF"/>
        </w:rPr>
        <w:t>(</w:t>
      </w:r>
      <w:proofErr w:type="spellStart"/>
      <w:r w:rsidR="00063A50">
        <w:rPr>
          <w:shd w:val="clear" w:color="auto" w:fill="FFFFFF"/>
        </w:rPr>
        <w:t>i</w:t>
      </w:r>
      <w:proofErr w:type="spellEnd"/>
      <w:r w:rsidR="00063A50">
        <w:rPr>
          <w:shd w:val="clear" w:color="auto" w:fill="FFFFFF"/>
        </w:rPr>
        <w:t>) d</w:t>
      </w:r>
      <w:r w:rsidR="00063A50" w:rsidRPr="006217A9">
        <w:rPr>
          <w:shd w:val="clear" w:color="auto" w:fill="FFFFFF"/>
        </w:rPr>
        <w:t xml:space="preserve">etermine </w:t>
      </w:r>
      <w:r w:rsidR="00063A50">
        <w:rPr>
          <w:shd w:val="clear" w:color="auto" w:fill="FFFFFF"/>
        </w:rPr>
        <w:t>the</w:t>
      </w:r>
      <w:r w:rsidRPr="006217A9">
        <w:rPr>
          <w:shd w:val="clear" w:color="auto" w:fill="FFFFFF"/>
        </w:rPr>
        <w:t xml:space="preserve"> range of values for which </w:t>
      </w:r>
      <w:r w:rsidR="00266579">
        <w:rPr>
          <w:shd w:val="clear" w:color="auto" w:fill="FFFFFF"/>
        </w:rPr>
        <w:t xml:space="preserve">the </w:t>
      </w:r>
      <w:r w:rsidR="00266579" w:rsidRPr="00966DF4">
        <w:rPr>
          <w:shd w:val="clear" w:color="auto" w:fill="FFFFFF"/>
        </w:rPr>
        <w:t xml:space="preserve">roGFP1_R12 </w:t>
      </w:r>
      <w:ins w:id="62" w:author="julian stanley" w:date="2019-05-29T10:08:00Z">
        <w:r w:rsidR="002D5F4D">
          <w:rPr>
            <w:shd w:val="clear" w:color="auto" w:fill="FFFFFF"/>
          </w:rPr>
          <w:t>bio</w:t>
        </w:r>
      </w:ins>
      <w:r w:rsidR="00266579">
        <w:rPr>
          <w:shd w:val="clear" w:color="auto" w:fill="FFFFFF"/>
        </w:rPr>
        <w:t xml:space="preserve">sensor </w:t>
      </w:r>
      <w:r>
        <w:rPr>
          <w:shd w:val="clear" w:color="auto" w:fill="FFFFFF"/>
        </w:rPr>
        <w:t>is well-suited to</w:t>
      </w:r>
      <w:r w:rsidRPr="006217A9">
        <w:rPr>
          <w:shd w:val="clear" w:color="auto" w:fill="FFFFFF"/>
        </w:rPr>
        <w:t xml:space="preserve"> accurate</w:t>
      </w:r>
      <w:r w:rsidR="0061608E">
        <w:rPr>
          <w:shd w:val="clear" w:color="auto" w:fill="FFFFFF"/>
        </w:rPr>
        <w:t>ly measure</w:t>
      </w:r>
      <w:r w:rsidRPr="006217A9">
        <w:rPr>
          <w:shd w:val="clear" w:color="auto" w:fill="FFFFFF"/>
        </w:rPr>
        <w:t xml:space="preserve"> </w:t>
      </w:r>
      <w:r w:rsidR="0061608E" w:rsidRPr="008B788B">
        <w:rPr>
          <w:i/>
          <w:shd w:val="clear" w:color="auto" w:fill="FFFFFF"/>
        </w:rPr>
        <w:t>E</w:t>
      </w:r>
      <w:r w:rsidR="0061608E" w:rsidRPr="008B788B">
        <w:rPr>
          <w:i/>
          <w:shd w:val="clear" w:color="auto" w:fill="FFFFFF"/>
          <w:vertAlign w:val="subscript"/>
        </w:rPr>
        <w:t>GSH</w:t>
      </w:r>
      <w:r w:rsidR="0061608E" w:rsidRPr="006217A9">
        <w:rPr>
          <w:shd w:val="clear" w:color="auto" w:fill="FFFFFF"/>
        </w:rPr>
        <w:t xml:space="preserve"> </w:t>
      </w:r>
      <w:r w:rsidR="00A50651">
        <w:rPr>
          <w:shd w:val="clear" w:color="auto" w:fill="FFFFFF"/>
        </w:rPr>
        <w:t xml:space="preserve">in live </w:t>
      </w:r>
      <w:r w:rsidR="00A50651">
        <w:rPr>
          <w:i/>
          <w:shd w:val="clear" w:color="auto" w:fill="FFFFFF"/>
        </w:rPr>
        <w:t>C. elegans</w:t>
      </w:r>
      <w:r w:rsidR="00D61743">
        <w:rPr>
          <w:shd w:val="clear" w:color="auto" w:fill="FFFFFF"/>
        </w:rPr>
        <w:t xml:space="preserve">; </w:t>
      </w:r>
      <w:r w:rsidR="005B4187">
        <w:rPr>
          <w:shd w:val="clear" w:color="auto" w:fill="FFFFFF"/>
        </w:rPr>
        <w:t xml:space="preserve">(ii) </w:t>
      </w:r>
      <w:r w:rsidR="00D72048">
        <w:rPr>
          <w:shd w:val="clear" w:color="auto" w:fill="FFFFFF"/>
        </w:rPr>
        <w:t>optimize</w:t>
      </w:r>
      <w:r w:rsidR="00AF0E95">
        <w:rPr>
          <w:shd w:val="clear" w:color="auto" w:fill="FFFFFF"/>
        </w:rPr>
        <w:t xml:space="preserve"> the precision of</w:t>
      </w:r>
      <w:r w:rsidR="002017DA">
        <w:rPr>
          <w:shd w:val="clear" w:color="auto" w:fill="FFFFFF"/>
        </w:rPr>
        <w:t xml:space="preserve"> </w:t>
      </w:r>
      <w:r w:rsidR="001A250A">
        <w:rPr>
          <w:shd w:val="clear" w:color="auto" w:fill="FFFFFF"/>
        </w:rPr>
        <w:t xml:space="preserve">our </w:t>
      </w:r>
      <w:r w:rsidR="00841545">
        <w:rPr>
          <w:shd w:val="clear" w:color="auto" w:fill="FFFFFF"/>
        </w:rPr>
        <w:t>imaging and image</w:t>
      </w:r>
      <w:r w:rsidR="00F65689">
        <w:rPr>
          <w:shd w:val="clear" w:color="auto" w:fill="FFFFFF"/>
        </w:rPr>
        <w:t>-</w:t>
      </w:r>
      <w:r w:rsidR="00841545">
        <w:rPr>
          <w:shd w:val="clear" w:color="auto" w:fill="FFFFFF"/>
        </w:rPr>
        <w:t xml:space="preserve">analysis methods </w:t>
      </w:r>
      <w:r w:rsidR="00D72048">
        <w:rPr>
          <w:shd w:val="clear" w:color="auto" w:fill="FFFFFF"/>
        </w:rPr>
        <w:t xml:space="preserve">to </w:t>
      </w:r>
      <w:r w:rsidR="006A60BF">
        <w:rPr>
          <w:shd w:val="clear" w:color="auto" w:fill="FFFFFF"/>
        </w:rPr>
        <w:t>improve</w:t>
      </w:r>
      <w:r w:rsidR="002017DA">
        <w:rPr>
          <w:shd w:val="clear" w:color="auto" w:fill="FFFFFF"/>
        </w:rPr>
        <w:t xml:space="preserve"> </w:t>
      </w:r>
      <w:r w:rsidR="00A50651">
        <w:rPr>
          <w:shd w:val="clear" w:color="auto" w:fill="FFFFFF"/>
        </w:rPr>
        <w:t>that</w:t>
      </w:r>
      <w:r w:rsidR="002017DA">
        <w:rPr>
          <w:shd w:val="clear" w:color="auto" w:fill="FFFFFF"/>
        </w:rPr>
        <w:t xml:space="preserve"> biosensor’s suitability</w:t>
      </w:r>
      <w:r w:rsidR="001327FA">
        <w:rPr>
          <w:shd w:val="clear" w:color="auto" w:fill="FFFFFF"/>
        </w:rPr>
        <w:t xml:space="preserve">; </w:t>
      </w:r>
      <w:r w:rsidR="00063A50">
        <w:rPr>
          <w:shd w:val="clear" w:color="auto" w:fill="FFFFFF"/>
        </w:rPr>
        <w:t>(i</w:t>
      </w:r>
      <w:r w:rsidR="001327FA">
        <w:rPr>
          <w:shd w:val="clear" w:color="auto" w:fill="FFFFFF"/>
        </w:rPr>
        <w:t>i</w:t>
      </w:r>
      <w:r w:rsidR="00063A50">
        <w:rPr>
          <w:shd w:val="clear" w:color="auto" w:fill="FFFFFF"/>
        </w:rPr>
        <w:t xml:space="preserve">i) </w:t>
      </w:r>
      <w:r w:rsidR="00A35B11" w:rsidRPr="00A35B11">
        <w:rPr>
          <w:shd w:val="clear" w:color="auto" w:fill="FFFFFF"/>
        </w:rPr>
        <w:t xml:space="preserve">choose optimal </w:t>
      </w:r>
      <w:r w:rsidR="001327FA">
        <w:rPr>
          <w:shd w:val="clear" w:color="auto" w:fill="FFFFFF"/>
        </w:rPr>
        <w:t>bio</w:t>
      </w:r>
      <w:r w:rsidR="00A35B11" w:rsidRPr="00A35B11">
        <w:rPr>
          <w:shd w:val="clear" w:color="auto" w:fill="FFFFFF"/>
        </w:rPr>
        <w:t>sensors for</w:t>
      </w:r>
      <w:r w:rsidR="00D6253A">
        <w:rPr>
          <w:shd w:val="clear" w:color="auto" w:fill="FFFFFF"/>
        </w:rPr>
        <w:t xml:space="preserve"> </w:t>
      </w:r>
      <w:r w:rsidR="00A01FFB">
        <w:rPr>
          <w:shd w:val="clear" w:color="auto" w:fill="FFFFFF"/>
        </w:rPr>
        <w:t xml:space="preserve">the measurement of </w:t>
      </w:r>
      <w:r w:rsidR="00D6253A" w:rsidRPr="008B788B">
        <w:rPr>
          <w:i/>
          <w:shd w:val="clear" w:color="auto" w:fill="FFFFFF"/>
        </w:rPr>
        <w:t>E</w:t>
      </w:r>
      <w:r w:rsidR="00D6253A" w:rsidRPr="008B788B">
        <w:rPr>
          <w:i/>
          <w:shd w:val="clear" w:color="auto" w:fill="FFFFFF"/>
          <w:vertAlign w:val="subscript"/>
        </w:rPr>
        <w:t>GSH</w:t>
      </w:r>
      <w:r w:rsidR="00FD07E4">
        <w:rPr>
          <w:shd w:val="clear" w:color="auto" w:fill="FFFFFF"/>
        </w:rPr>
        <w:t xml:space="preserve">, </w:t>
      </w:r>
      <w:r w:rsidR="00F07CBA">
        <w:rPr>
          <w:shd w:val="clear" w:color="auto" w:fill="FFFFFF"/>
        </w:rPr>
        <w:t>pH</w:t>
      </w:r>
      <w:r w:rsidR="00FD07E4">
        <w:rPr>
          <w:shd w:val="clear" w:color="auto" w:fill="FFFFFF"/>
        </w:rPr>
        <w:t xml:space="preserve">, and </w:t>
      </w:r>
      <w:ins w:id="63" w:author="julian stanley" w:date="2019-05-29T10:07:00Z">
        <w:r w:rsidR="002D5F4D">
          <w:rPr>
            <w:shd w:val="clear" w:color="auto" w:fill="FFFFFF"/>
          </w:rPr>
          <w:t>other biochemical properties</w:t>
        </w:r>
      </w:ins>
      <w:del w:id="64" w:author="julian stanley" w:date="2019-05-29T10:07:00Z">
        <w:r w:rsidR="00FD07E4" w:rsidDel="002D5F4D">
          <w:rPr>
            <w:shd w:val="clear" w:color="auto" w:fill="FFFFFF"/>
          </w:rPr>
          <w:delText>nucleo</w:delText>
        </w:r>
      </w:del>
      <w:del w:id="65" w:author="julian stanley" w:date="2019-05-29T10:06:00Z">
        <w:r w:rsidR="00FD07E4" w:rsidDel="002D5F4D">
          <w:rPr>
            <w:shd w:val="clear" w:color="auto" w:fill="FFFFFF"/>
          </w:rPr>
          <w:delText>tides</w:delText>
        </w:r>
      </w:del>
      <w:r w:rsidR="00B84AFA">
        <w:rPr>
          <w:shd w:val="clear" w:color="auto" w:fill="FFFFFF"/>
        </w:rPr>
        <w:t>; (i</w:t>
      </w:r>
      <w:r w:rsidR="00625D49">
        <w:rPr>
          <w:shd w:val="clear" w:color="auto" w:fill="FFFFFF"/>
        </w:rPr>
        <w:t>v</w:t>
      </w:r>
      <w:r w:rsidR="00B84AFA">
        <w:rPr>
          <w:shd w:val="clear" w:color="auto" w:fill="FFFFFF"/>
        </w:rPr>
        <w:t>) r</w:t>
      </w:r>
      <w:r w:rsidR="00FC2AAE" w:rsidRPr="00B84AFA">
        <w:rPr>
          <w:shd w:val="clear" w:color="auto" w:fill="FFFFFF"/>
        </w:rPr>
        <w:t xml:space="preserve">eclaim underused </w:t>
      </w:r>
      <w:ins w:id="66" w:author="julian stanley" w:date="2019-05-29T10:08:00Z">
        <w:r w:rsidR="002D5F4D">
          <w:rPr>
            <w:shd w:val="clear" w:color="auto" w:fill="FFFFFF"/>
          </w:rPr>
          <w:t>bio</w:t>
        </w:r>
      </w:ins>
      <w:r w:rsidR="00FC2AAE" w:rsidRPr="00B84AFA">
        <w:rPr>
          <w:shd w:val="clear" w:color="auto" w:fill="FFFFFF"/>
        </w:rPr>
        <w:t xml:space="preserve">sensors uniquely suited </w:t>
      </w:r>
      <w:r w:rsidR="006A60BF">
        <w:rPr>
          <w:shd w:val="clear" w:color="auto" w:fill="FFFFFF"/>
        </w:rPr>
        <w:t>for</w:t>
      </w:r>
      <w:r w:rsidR="00FC2AAE" w:rsidRPr="00B84AFA">
        <w:rPr>
          <w:shd w:val="clear" w:color="auto" w:fill="FFFFFF"/>
        </w:rPr>
        <w:t xml:space="preserve"> certain conditions</w:t>
      </w:r>
      <w:r w:rsidR="00DC1B09">
        <w:rPr>
          <w:shd w:val="clear" w:color="auto" w:fill="FFFFFF"/>
        </w:rPr>
        <w:t>; and (</w:t>
      </w:r>
      <w:r w:rsidR="00625D49">
        <w:rPr>
          <w:shd w:val="clear" w:color="auto" w:fill="FFFFFF"/>
        </w:rPr>
        <w:t>v</w:t>
      </w:r>
      <w:r w:rsidR="00DC1B09">
        <w:rPr>
          <w:shd w:val="clear" w:color="auto" w:fill="FFFFFF"/>
        </w:rPr>
        <w:t>) i</w:t>
      </w:r>
      <w:r w:rsidR="00FC2AAE" w:rsidRPr="00B84AFA">
        <w:rPr>
          <w:shd w:val="clear" w:color="auto" w:fill="FFFFFF"/>
        </w:rPr>
        <w:t xml:space="preserve">dentify what new </w:t>
      </w:r>
      <w:ins w:id="67" w:author="julian stanley" w:date="2019-05-29T10:08:00Z">
        <w:r w:rsidR="002D5F4D">
          <w:rPr>
            <w:shd w:val="clear" w:color="auto" w:fill="FFFFFF"/>
          </w:rPr>
          <w:t>bio</w:t>
        </w:r>
      </w:ins>
      <w:r w:rsidR="00FC2AAE" w:rsidRPr="00B84AFA">
        <w:rPr>
          <w:shd w:val="clear" w:color="auto" w:fill="FFFFFF"/>
        </w:rPr>
        <w:t>sensors are needed.</w:t>
      </w:r>
      <w:r w:rsidR="00043FC9">
        <w:rPr>
          <w:shd w:val="clear" w:color="auto" w:fill="FFFFFF"/>
        </w:rPr>
        <w:t xml:space="preserve"> </w:t>
      </w:r>
      <w:r w:rsidR="00C850FD">
        <w:rPr>
          <w:shd w:val="clear" w:color="auto" w:fill="FFFFFF"/>
        </w:rPr>
        <w:t>T</w:t>
      </w:r>
      <w:r w:rsidR="00C850FD" w:rsidRPr="00B8333B">
        <w:rPr>
          <w:shd w:val="clear" w:color="auto" w:fill="FFFFFF"/>
        </w:rPr>
        <w:t xml:space="preserve">o help the community find biosensors that are well-suited for their </w:t>
      </w:r>
      <w:r w:rsidR="00624282">
        <w:rPr>
          <w:shd w:val="clear" w:color="auto" w:fill="FFFFFF"/>
        </w:rPr>
        <w:t>experimental needs</w:t>
      </w:r>
      <w:r w:rsidR="00C850FD">
        <w:rPr>
          <w:shd w:val="clear" w:color="auto" w:fill="FFFFFF"/>
        </w:rPr>
        <w:t>, w</w:t>
      </w:r>
      <w:r w:rsidR="00B8333B">
        <w:rPr>
          <w:shd w:val="clear" w:color="auto" w:fill="FFFFFF"/>
        </w:rPr>
        <w:t xml:space="preserve">e </w:t>
      </w:r>
      <w:r w:rsidR="00190888">
        <w:rPr>
          <w:shd w:val="clear" w:color="auto" w:fill="FFFFFF"/>
        </w:rPr>
        <w:t xml:space="preserve">developed </w:t>
      </w:r>
      <w:r w:rsidR="00B13127">
        <w:rPr>
          <w:shd w:val="clear" w:color="auto" w:fill="FFFFFF"/>
        </w:rPr>
        <w:t>w</w:t>
      </w:r>
      <w:r w:rsidR="00190888">
        <w:rPr>
          <w:shd w:val="clear" w:color="auto" w:fill="FFFFFF"/>
        </w:rPr>
        <w:t>eb-based</w:t>
      </w:r>
      <w:r w:rsidR="00B13127">
        <w:rPr>
          <w:shd w:val="clear" w:color="auto" w:fill="FFFFFF"/>
        </w:rPr>
        <w:t xml:space="preserve"> tool,</w:t>
      </w:r>
      <w:r w:rsidR="00BF0A57">
        <w:rPr>
          <w:shd w:val="clear" w:color="auto" w:fill="FFFFFF"/>
        </w:rPr>
        <w:t xml:space="preserve"> the Sensor Overlord</w:t>
      </w:r>
      <w:r w:rsidR="00D5418B">
        <w:rPr>
          <w:shd w:val="clear" w:color="auto" w:fill="FFFFFF"/>
        </w:rPr>
        <w:t xml:space="preserve"> (</w:t>
      </w:r>
      <w:ins w:id="68" w:author="julian stanley" w:date="2019-05-29T09:19:00Z">
        <w:r w:rsidR="00CE6E73">
          <w:rPr>
            <w:rStyle w:val="Hyperlink"/>
            <w:shd w:val="clear" w:color="auto" w:fill="FFFFFF"/>
          </w:rPr>
          <w:fldChar w:fldCharType="begin"/>
        </w:r>
        <w:r w:rsidR="00CE6E73">
          <w:rPr>
            <w:rStyle w:val="Hyperlink"/>
            <w:shd w:val="clear" w:color="auto" w:fill="FFFFFF"/>
          </w:rPr>
          <w:instrText xml:space="preserve"> HYPERLINK "</w:instrText>
        </w:r>
      </w:ins>
      <w:r w:rsidR="00CE6E73" w:rsidRPr="00CE6E73">
        <w:rPr>
          <w:rStyle w:val="Hyperlink"/>
          <w:shd w:val="clear" w:color="auto" w:fill="FFFFFF"/>
        </w:rPr>
        <w:instrText>http://www.sensoro</w:instrText>
      </w:r>
      <w:ins w:id="69" w:author="julian stanley" w:date="2019-05-29T09:19:00Z">
        <w:r w:rsidR="00CE6E73" w:rsidRPr="00CE6E73">
          <w:rPr>
            <w:rStyle w:val="Hyperlink"/>
            <w:shd w:val="clear" w:color="auto" w:fill="FFFFFF"/>
          </w:rPr>
          <w:instrText>v</w:instrText>
        </w:r>
      </w:ins>
      <w:r w:rsidR="00CE6E73" w:rsidRPr="00CE6E73">
        <w:rPr>
          <w:rStyle w:val="Hyperlink"/>
          <w:shd w:val="clear" w:color="auto" w:fill="FFFFFF"/>
        </w:rPr>
        <w:instrText>erlord.com/</w:instrText>
      </w:r>
      <w:ins w:id="70" w:author="julian stanley" w:date="2019-05-29T09:19:00Z">
        <w:r w:rsidR="00CE6E73">
          <w:rPr>
            <w:rStyle w:val="Hyperlink"/>
            <w:shd w:val="clear" w:color="auto" w:fill="FFFFFF"/>
          </w:rPr>
          <w:instrText xml:space="preserve">" </w:instrText>
        </w:r>
        <w:r w:rsidR="00CE6E73">
          <w:rPr>
            <w:rStyle w:val="Hyperlink"/>
            <w:shd w:val="clear" w:color="auto" w:fill="FFFFFF"/>
          </w:rPr>
          <w:fldChar w:fldCharType="separate"/>
        </w:r>
      </w:ins>
      <w:r w:rsidR="00CE6E73" w:rsidRPr="00CE6E73">
        <w:rPr>
          <w:rStyle w:val="Hyperlink"/>
          <w:shd w:val="clear" w:color="auto" w:fill="FFFFFF"/>
        </w:rPr>
        <w:t>http://www.sensoro</w:t>
      </w:r>
      <w:ins w:id="71" w:author="julian stanley" w:date="2019-05-29T09:19:00Z">
        <w:r w:rsidR="00CE6E73" w:rsidRPr="00CE6E73">
          <w:rPr>
            <w:rStyle w:val="Hyperlink"/>
            <w:shd w:val="clear" w:color="auto" w:fill="FFFFFF"/>
          </w:rPr>
          <w:t>v</w:t>
        </w:r>
      </w:ins>
      <w:del w:id="72" w:author="julian stanley" w:date="2019-05-29T09:19:00Z">
        <w:r w:rsidR="00CE6E73" w:rsidRPr="00CE6E73" w:rsidDel="00CE6E73">
          <w:rPr>
            <w:rStyle w:val="Hyperlink"/>
            <w:shd w:val="clear" w:color="auto" w:fill="FFFFFF"/>
          </w:rPr>
          <w:delText>rv</w:delText>
        </w:r>
      </w:del>
      <w:r w:rsidR="00CE6E73" w:rsidRPr="00CE6E73">
        <w:rPr>
          <w:rStyle w:val="Hyperlink"/>
          <w:shd w:val="clear" w:color="auto" w:fill="FFFFFF"/>
        </w:rPr>
        <w:t>erlord.com/</w:t>
      </w:r>
      <w:ins w:id="73" w:author="julian stanley" w:date="2019-05-29T09:19:00Z">
        <w:r w:rsidR="00CE6E73">
          <w:rPr>
            <w:rStyle w:val="Hyperlink"/>
            <w:shd w:val="clear" w:color="auto" w:fill="FFFFFF"/>
          </w:rPr>
          <w:fldChar w:fldCharType="end"/>
        </w:r>
      </w:ins>
      <w:r w:rsidR="0052390F">
        <w:rPr>
          <w:shd w:val="clear" w:color="auto" w:fill="FFFFFF"/>
        </w:rPr>
        <w:t>)</w:t>
      </w:r>
      <w:r w:rsidR="00BF0A57">
        <w:rPr>
          <w:shd w:val="clear" w:color="auto" w:fill="FFFFFF"/>
        </w:rPr>
        <w:t xml:space="preserve">, that </w:t>
      </w:r>
      <w:r w:rsidR="00C850FD">
        <w:rPr>
          <w:shd w:val="clear" w:color="auto" w:fill="FFFFFF"/>
        </w:rPr>
        <w:t xml:space="preserve">implements </w:t>
      </w:r>
      <w:r w:rsidR="005B277D">
        <w:rPr>
          <w:shd w:val="clear" w:color="auto" w:fill="FFFFFF"/>
        </w:rPr>
        <w:t>these analyses</w:t>
      </w:r>
      <w:r w:rsidR="0089754A">
        <w:rPr>
          <w:shd w:val="clear" w:color="auto" w:fill="FFFFFF"/>
        </w:rPr>
        <w:t xml:space="preserve"> with a user-friendly interface</w:t>
      </w:r>
      <w:r w:rsidR="005B277D">
        <w:rPr>
          <w:shd w:val="clear" w:color="auto" w:fill="FFFFFF"/>
        </w:rPr>
        <w:t>.</w:t>
      </w:r>
    </w:p>
    <w:p w14:paraId="77980BDD" w14:textId="3A9944D7" w:rsidR="00F530B7" w:rsidRPr="00966DF4" w:rsidRDefault="00F530B7" w:rsidP="00643A34">
      <w:pPr>
        <w:spacing w:after="0" w:line="240" w:lineRule="auto"/>
        <w:contextualSpacing/>
      </w:pPr>
    </w:p>
    <w:p w14:paraId="224C6EEA" w14:textId="77777777" w:rsidR="00140A60" w:rsidRPr="00966DF4" w:rsidRDefault="00140A60" w:rsidP="00643A34">
      <w:pPr>
        <w:spacing w:after="0" w:line="240" w:lineRule="auto"/>
        <w:contextualSpacing/>
      </w:pPr>
    </w:p>
    <w:p w14:paraId="48D9D086" w14:textId="3FCFA76B" w:rsidR="00F530B7" w:rsidRPr="00966DF4" w:rsidRDefault="00F530B7" w:rsidP="00643A34">
      <w:pPr>
        <w:spacing w:after="0" w:line="240" w:lineRule="auto"/>
        <w:contextualSpacing/>
        <w:rPr>
          <w:b/>
        </w:rPr>
      </w:pPr>
      <w:r w:rsidRPr="00966DF4">
        <w:rPr>
          <w:b/>
        </w:rPr>
        <w:t>Results</w:t>
      </w:r>
    </w:p>
    <w:p w14:paraId="1C56979A" w14:textId="46AEABA2" w:rsidR="00F530B7" w:rsidRPr="00966DF4" w:rsidRDefault="00F530B7" w:rsidP="00643A34">
      <w:pPr>
        <w:spacing w:after="0" w:line="240" w:lineRule="auto"/>
        <w:contextualSpacing/>
      </w:pPr>
    </w:p>
    <w:p w14:paraId="271733F8" w14:textId="2B5D38D5" w:rsidR="002F46CA" w:rsidRPr="00966DF4" w:rsidRDefault="00DA2698" w:rsidP="00643A34">
      <w:pPr>
        <w:spacing w:after="0" w:line="240" w:lineRule="auto"/>
        <w:contextualSpacing/>
        <w:rPr>
          <w:color w:val="00B0F0"/>
        </w:rPr>
      </w:pPr>
      <w:r w:rsidRPr="00966DF4">
        <w:t>.</w:t>
      </w:r>
    </w:p>
    <w:p w14:paraId="4580FD75" w14:textId="77777777" w:rsidR="002F46CA" w:rsidRPr="00966DF4" w:rsidRDefault="002F46CA" w:rsidP="00643A34">
      <w:pPr>
        <w:spacing w:after="0" w:line="240" w:lineRule="auto"/>
        <w:contextualSpacing/>
      </w:pPr>
    </w:p>
    <w:p w14:paraId="2FEAE98A" w14:textId="77777777" w:rsidR="00F530B7" w:rsidRPr="00966DF4" w:rsidRDefault="00F530B7" w:rsidP="00643A34">
      <w:pPr>
        <w:spacing w:after="0" w:line="240" w:lineRule="auto"/>
        <w:contextualSpacing/>
      </w:pPr>
    </w:p>
    <w:p w14:paraId="13340E99" w14:textId="4102BFB8" w:rsidR="00F530B7" w:rsidRPr="00966DF4" w:rsidRDefault="00F530B7" w:rsidP="00643A34">
      <w:pPr>
        <w:spacing w:after="0" w:line="240" w:lineRule="auto"/>
        <w:contextualSpacing/>
        <w:rPr>
          <w:b/>
        </w:rPr>
      </w:pPr>
      <w:r w:rsidRPr="00966DF4">
        <w:rPr>
          <w:b/>
        </w:rPr>
        <w:t>Discussion</w:t>
      </w:r>
    </w:p>
    <w:p w14:paraId="2181C858" w14:textId="17DA2130" w:rsidR="00F530B7" w:rsidRPr="00966DF4" w:rsidRDefault="00F530B7" w:rsidP="00643A34">
      <w:pPr>
        <w:spacing w:after="0" w:line="240" w:lineRule="auto"/>
        <w:contextualSpacing/>
      </w:pPr>
    </w:p>
    <w:p w14:paraId="7F4F3314" w14:textId="325A04F1" w:rsidR="00CD2D89" w:rsidRPr="00966DF4" w:rsidRDefault="00FB226B" w:rsidP="00643A34">
      <w:pPr>
        <w:spacing w:after="0" w:line="240" w:lineRule="auto"/>
        <w:contextualSpacing/>
      </w:pPr>
      <w:r w:rsidRPr="00966DF4">
        <w:rPr>
          <w:rFonts w:eastAsia="Calibri"/>
        </w:rPr>
        <w:t>.</w:t>
      </w:r>
    </w:p>
    <w:p w14:paraId="4B67B24A" w14:textId="77777777" w:rsidR="00CD2D89" w:rsidRPr="00966DF4" w:rsidRDefault="00CD2D89" w:rsidP="00643A34">
      <w:pPr>
        <w:spacing w:after="0" w:line="240" w:lineRule="auto"/>
        <w:contextualSpacing/>
        <w:rPr>
          <w:color w:val="000000"/>
        </w:rPr>
      </w:pPr>
    </w:p>
    <w:p w14:paraId="3EA10ABF" w14:textId="77777777" w:rsidR="00C178D7" w:rsidRPr="00966DF4" w:rsidRDefault="00C178D7" w:rsidP="00643A34">
      <w:pPr>
        <w:spacing w:after="0" w:line="240" w:lineRule="auto"/>
        <w:contextualSpacing/>
        <w:rPr>
          <w:bCs/>
        </w:rPr>
      </w:pPr>
    </w:p>
    <w:p w14:paraId="1BA49398" w14:textId="292DA821" w:rsidR="00F530B7" w:rsidRPr="00966DF4" w:rsidRDefault="00F530B7" w:rsidP="00643A34">
      <w:pPr>
        <w:spacing w:after="0" w:line="240" w:lineRule="auto"/>
        <w:rPr>
          <w:b/>
        </w:rPr>
      </w:pPr>
      <w:r w:rsidRPr="00966DF4">
        <w:rPr>
          <w:b/>
        </w:rPr>
        <w:t>M</w:t>
      </w:r>
      <w:r w:rsidR="004A1789" w:rsidRPr="00966DF4">
        <w:rPr>
          <w:b/>
        </w:rPr>
        <w:t>aterials and M</w:t>
      </w:r>
      <w:r w:rsidRPr="00966DF4">
        <w:rPr>
          <w:b/>
        </w:rPr>
        <w:t>ethods</w:t>
      </w:r>
    </w:p>
    <w:p w14:paraId="6FACB3EB" w14:textId="77777777" w:rsidR="00F530B7" w:rsidRPr="00966DF4" w:rsidRDefault="00F530B7" w:rsidP="00643A34">
      <w:pPr>
        <w:spacing w:after="0" w:line="240" w:lineRule="auto"/>
        <w:contextualSpacing/>
      </w:pPr>
    </w:p>
    <w:p w14:paraId="10E802C0" w14:textId="427C68EB" w:rsidR="00262523" w:rsidRPr="00966DF4" w:rsidRDefault="00C71AEE" w:rsidP="00643A34">
      <w:pPr>
        <w:spacing w:after="0" w:line="240" w:lineRule="auto"/>
        <w:contextualSpacing/>
      </w:pPr>
      <w:r w:rsidRPr="00966DF4">
        <w:t>.</w:t>
      </w:r>
    </w:p>
    <w:p w14:paraId="57B50DB3" w14:textId="77777777" w:rsidR="004A4BDB" w:rsidRPr="00966DF4" w:rsidRDefault="004A4BDB" w:rsidP="00643A34">
      <w:pPr>
        <w:spacing w:after="0" w:line="240" w:lineRule="auto"/>
        <w:contextualSpacing/>
      </w:pPr>
    </w:p>
    <w:p w14:paraId="1EF8BBA1" w14:textId="4A2D27CA" w:rsidR="007B4F5B" w:rsidRPr="00966DF4" w:rsidRDefault="007B4F5B" w:rsidP="00643A34">
      <w:pPr>
        <w:spacing w:after="0" w:line="240" w:lineRule="auto"/>
        <w:contextualSpacing/>
        <w:rPr>
          <w:b/>
        </w:rPr>
      </w:pPr>
    </w:p>
    <w:p w14:paraId="5D206F96" w14:textId="19FE1776" w:rsidR="003A31D5" w:rsidRPr="00966DF4" w:rsidRDefault="00421821" w:rsidP="00643A34">
      <w:pPr>
        <w:spacing w:after="0" w:line="240" w:lineRule="auto"/>
        <w:contextualSpacing/>
        <w:rPr>
          <w:b/>
        </w:rPr>
      </w:pPr>
      <w:r w:rsidRPr="00966DF4">
        <w:rPr>
          <w:b/>
        </w:rPr>
        <w:t xml:space="preserve">Acknowledgements </w:t>
      </w:r>
    </w:p>
    <w:p w14:paraId="188905C4" w14:textId="1AE1742A" w:rsidR="003A31D5" w:rsidRPr="00966DF4" w:rsidRDefault="003A31D5" w:rsidP="00643A34">
      <w:pPr>
        <w:spacing w:after="0" w:line="240" w:lineRule="auto"/>
        <w:contextualSpacing/>
      </w:pPr>
      <w:r w:rsidRPr="00966DF4">
        <w:t xml:space="preserve">We thank _____ for critical reading and detailed comments on our manuscript. </w:t>
      </w:r>
      <w:r w:rsidR="00A007BC" w:rsidRPr="00966DF4">
        <w:t>We benefitted from discussions with</w:t>
      </w:r>
      <w:r w:rsidR="00AB10A9" w:rsidRPr="00966DF4">
        <w:t xml:space="preserve"> members of Erin Cram’s lab.</w:t>
      </w:r>
      <w:r w:rsidR="007B771F" w:rsidRPr="00966DF4">
        <w:t xml:space="preserve"> </w:t>
      </w:r>
      <w:r w:rsidR="00720AF9" w:rsidRPr="00966DF4">
        <w:t>Some strains were provided by the CGC, which is funded by NIH Office of Research Infrastructure Programs (P40 OD010440</w:t>
      </w:r>
      <w:r w:rsidR="00187E7F" w:rsidRPr="00966DF4">
        <w:t>)</w:t>
      </w:r>
      <w:r w:rsidR="007412F8" w:rsidRPr="00966DF4">
        <w:t>.</w:t>
      </w:r>
      <w:r w:rsidR="00720AF9" w:rsidRPr="00966DF4">
        <w:t xml:space="preserve"> </w:t>
      </w:r>
      <w:r w:rsidRPr="00966DF4">
        <w:t xml:space="preserve">The research was </w:t>
      </w:r>
      <w:r w:rsidR="005D7059" w:rsidRPr="00966DF4">
        <w:t xml:space="preserve">supported </w:t>
      </w:r>
      <w:r w:rsidR="00F155CC" w:rsidRPr="00966DF4">
        <w:t xml:space="preserve">by </w:t>
      </w:r>
      <w:r w:rsidR="00F067F5" w:rsidRPr="00966DF4">
        <w:t xml:space="preserve">a </w:t>
      </w:r>
      <w:r w:rsidR="007925E1" w:rsidRPr="00966DF4">
        <w:t>National Science Foundation</w:t>
      </w:r>
      <w:r w:rsidR="00845F83" w:rsidRPr="00966DF4">
        <w:t xml:space="preserve"> </w:t>
      </w:r>
      <w:r w:rsidR="00BF6816" w:rsidRPr="00966DF4">
        <w:t xml:space="preserve">CAREER </w:t>
      </w:r>
      <w:r w:rsidRPr="00966DF4">
        <w:t>grant</w:t>
      </w:r>
      <w:r w:rsidR="00BF6816" w:rsidRPr="00966DF4">
        <w:t xml:space="preserve"> 1750065</w:t>
      </w:r>
      <w:r w:rsidR="007925E1" w:rsidRPr="00966DF4">
        <w:t xml:space="preserve"> to J</w:t>
      </w:r>
      <w:r w:rsidR="00BE2D4C" w:rsidRPr="00966DF4">
        <w:t>.</w:t>
      </w:r>
      <w:r w:rsidR="007925E1" w:rsidRPr="00966DF4">
        <w:t>A</w:t>
      </w:r>
      <w:r w:rsidR="00BE2D4C" w:rsidRPr="00966DF4">
        <w:t>.</w:t>
      </w:r>
      <w:r w:rsidRPr="00966DF4">
        <w:t xml:space="preserve"> </w:t>
      </w:r>
    </w:p>
    <w:p w14:paraId="63466AF1" w14:textId="77777777" w:rsidR="003A31D5" w:rsidRPr="00966DF4" w:rsidRDefault="003A31D5" w:rsidP="00643A34">
      <w:pPr>
        <w:spacing w:after="0" w:line="240" w:lineRule="auto"/>
        <w:contextualSpacing/>
        <w:rPr>
          <w:b/>
        </w:rPr>
      </w:pPr>
    </w:p>
    <w:p w14:paraId="5CB03BF7" w14:textId="77777777" w:rsidR="000066D9" w:rsidRPr="00966DF4" w:rsidRDefault="000066D9" w:rsidP="00643A34">
      <w:pPr>
        <w:spacing w:after="0" w:line="240" w:lineRule="auto"/>
        <w:contextualSpacing/>
        <w:rPr>
          <w:rStyle w:val="Strong"/>
          <w:color w:val="212121"/>
          <w:shd w:val="clear" w:color="auto" w:fill="FFFFFF"/>
        </w:rPr>
      </w:pPr>
    </w:p>
    <w:p w14:paraId="49B54DFA" w14:textId="77F0671A" w:rsidR="003A31D5" w:rsidRPr="00966DF4" w:rsidRDefault="000066D9" w:rsidP="00643A34">
      <w:pPr>
        <w:spacing w:after="0" w:line="240" w:lineRule="auto"/>
        <w:contextualSpacing/>
        <w:rPr>
          <w:rStyle w:val="Strong"/>
          <w:color w:val="212121"/>
          <w:shd w:val="clear" w:color="auto" w:fill="FFFFFF"/>
        </w:rPr>
      </w:pPr>
      <w:r w:rsidRPr="00966DF4">
        <w:rPr>
          <w:rStyle w:val="Strong"/>
          <w:color w:val="212121"/>
          <w:shd w:val="clear" w:color="auto" w:fill="FFFFFF"/>
        </w:rPr>
        <w:t>Competing interests</w:t>
      </w:r>
    </w:p>
    <w:p w14:paraId="1B21BA2F" w14:textId="692D1AEC" w:rsidR="000066D9" w:rsidRPr="00966DF4" w:rsidRDefault="000611FD" w:rsidP="00643A34">
      <w:pPr>
        <w:spacing w:after="0" w:line="240" w:lineRule="auto"/>
        <w:contextualSpacing/>
      </w:pPr>
      <w:r w:rsidRPr="00966DF4">
        <w:t>The authors declare that no competing interests exist.</w:t>
      </w:r>
    </w:p>
    <w:p w14:paraId="202F2DB1" w14:textId="026EBB8F" w:rsidR="003A31D5" w:rsidRPr="00966DF4" w:rsidRDefault="003A31D5" w:rsidP="00643A34">
      <w:pPr>
        <w:spacing w:after="0" w:line="240" w:lineRule="auto"/>
        <w:contextualSpacing/>
        <w:rPr>
          <w:b/>
        </w:rPr>
      </w:pPr>
    </w:p>
    <w:p w14:paraId="6D1E1F09" w14:textId="7ADE12E7" w:rsidR="000611FD" w:rsidRPr="00966DF4" w:rsidRDefault="000611FD" w:rsidP="00643A34">
      <w:pPr>
        <w:spacing w:after="0" w:line="240" w:lineRule="auto"/>
        <w:contextualSpacing/>
        <w:rPr>
          <w:b/>
        </w:rPr>
      </w:pPr>
    </w:p>
    <w:p w14:paraId="6FAF0946" w14:textId="4B7D4790" w:rsidR="007B4F5B" w:rsidRPr="00966DF4" w:rsidRDefault="007B4F5B" w:rsidP="00643A34">
      <w:pPr>
        <w:spacing w:after="0" w:line="240" w:lineRule="auto"/>
        <w:contextualSpacing/>
      </w:pPr>
      <w:r w:rsidRPr="00966DF4">
        <w:rPr>
          <w:b/>
        </w:rPr>
        <w:t>Figure legends</w:t>
      </w:r>
    </w:p>
    <w:p w14:paraId="104134E1" w14:textId="76E79E3A" w:rsidR="00567A55" w:rsidRPr="00966DF4" w:rsidRDefault="00567A55" w:rsidP="00643A34">
      <w:pPr>
        <w:spacing w:after="0" w:line="240" w:lineRule="auto"/>
        <w:contextualSpacing/>
      </w:pPr>
    </w:p>
    <w:p w14:paraId="2EAE1BB2" w14:textId="77777777" w:rsidR="00187E7F" w:rsidRPr="00966DF4" w:rsidRDefault="00187E7F" w:rsidP="00643A34">
      <w:pPr>
        <w:spacing w:after="0" w:line="240" w:lineRule="auto"/>
        <w:contextualSpacing/>
      </w:pPr>
    </w:p>
    <w:p w14:paraId="78FC9D7F" w14:textId="77777777" w:rsidR="00653289" w:rsidRDefault="00187E7F" w:rsidP="00643A34">
      <w:pPr>
        <w:spacing w:after="0" w:line="240" w:lineRule="auto"/>
        <w:contextualSpacing/>
        <w:rPr>
          <w:b/>
        </w:rPr>
      </w:pPr>
      <w:r w:rsidRPr="00966DF4">
        <w:rPr>
          <w:b/>
        </w:rPr>
        <w:t>References</w:t>
      </w:r>
    </w:p>
    <w:p w14:paraId="58EABFD1" w14:textId="77777777" w:rsidR="00653289" w:rsidRDefault="00653289" w:rsidP="00643A34">
      <w:pPr>
        <w:spacing w:after="0" w:line="240" w:lineRule="auto"/>
        <w:contextualSpacing/>
        <w:rPr>
          <w:b/>
        </w:rPr>
      </w:pPr>
    </w:p>
    <w:p w14:paraId="33673908" w14:textId="77777777" w:rsidR="00CE3D7E" w:rsidRPr="00CE3D7E" w:rsidRDefault="00653289" w:rsidP="00CE3D7E">
      <w:pPr>
        <w:pStyle w:val="EndNoteBibliography"/>
        <w:spacing w:after="0"/>
        <w:ind w:left="720" w:hanging="720"/>
      </w:pPr>
      <w:r>
        <w:rPr>
          <w:b/>
        </w:rPr>
        <w:fldChar w:fldCharType="begin"/>
      </w:r>
      <w:r w:rsidRPr="00945585">
        <w:rPr>
          <w:b/>
        </w:rPr>
        <w:instrText xml:space="preserve"> ADDIN EN.REFLIST </w:instrText>
      </w:r>
      <w:r>
        <w:rPr>
          <w:b/>
        </w:rPr>
        <w:fldChar w:fldCharType="separate"/>
      </w:r>
      <w:bookmarkStart w:id="74" w:name="_ENREF_1"/>
      <w:r w:rsidR="00CE3D7E" w:rsidRPr="00CE3D7E">
        <w:t>1</w:t>
      </w:r>
      <w:r w:rsidR="00CE3D7E" w:rsidRPr="00CE3D7E">
        <w:tab/>
        <w:t>Hanson, G. T.</w:t>
      </w:r>
      <w:r w:rsidR="00CE3D7E" w:rsidRPr="00CE3D7E">
        <w:rPr>
          <w:i/>
        </w:rPr>
        <w:t xml:space="preserve"> et al.</w:t>
      </w:r>
      <w:r w:rsidR="00CE3D7E" w:rsidRPr="00CE3D7E">
        <w:t xml:space="preserve"> Green fluorescent protein variants as ratiometric dual emission ph sensors. 1. Structural characterization and preliminary application. </w:t>
      </w:r>
      <w:r w:rsidR="00CE3D7E" w:rsidRPr="00CE3D7E">
        <w:rPr>
          <w:i/>
        </w:rPr>
        <w:t>Biochemistry</w:t>
      </w:r>
      <w:r w:rsidR="00CE3D7E" w:rsidRPr="00CE3D7E">
        <w:t xml:space="preserve"> </w:t>
      </w:r>
      <w:r w:rsidR="00CE3D7E" w:rsidRPr="00CE3D7E">
        <w:rPr>
          <w:b/>
        </w:rPr>
        <w:t>41</w:t>
      </w:r>
      <w:r w:rsidR="00CE3D7E" w:rsidRPr="00CE3D7E">
        <w:t>, 15477-15488, doi:10.1021/bi026609p (2002).</w:t>
      </w:r>
      <w:bookmarkEnd w:id="74"/>
    </w:p>
    <w:p w14:paraId="4E20783F" w14:textId="77777777" w:rsidR="00CE3D7E" w:rsidRPr="00CE3D7E" w:rsidRDefault="00CE3D7E" w:rsidP="00CE3D7E">
      <w:pPr>
        <w:pStyle w:val="EndNoteBibliography"/>
        <w:spacing w:after="0"/>
        <w:ind w:left="720" w:hanging="720"/>
      </w:pPr>
      <w:bookmarkStart w:id="75" w:name="_ENREF_2"/>
      <w:r w:rsidRPr="00CE3D7E">
        <w:t>2</w:t>
      </w:r>
      <w:r w:rsidRPr="00CE3D7E">
        <w:tab/>
        <w:t>Yaginuma, H.</w:t>
      </w:r>
      <w:r w:rsidRPr="00CE3D7E">
        <w:rPr>
          <w:i/>
        </w:rPr>
        <w:t xml:space="preserve"> et al.</w:t>
      </w:r>
      <w:r w:rsidRPr="00CE3D7E">
        <w:t xml:space="preserve"> Diversity in ATP concentrations in a single bacterial cell population revealed by quantitative single-cell imaging. </w:t>
      </w:r>
      <w:r w:rsidRPr="00CE3D7E">
        <w:rPr>
          <w:i/>
        </w:rPr>
        <w:t>Scientific Reports</w:t>
      </w:r>
      <w:r w:rsidRPr="00CE3D7E">
        <w:t xml:space="preserve"> </w:t>
      </w:r>
      <w:r w:rsidRPr="00CE3D7E">
        <w:rPr>
          <w:b/>
        </w:rPr>
        <w:t>4</w:t>
      </w:r>
      <w:r w:rsidRPr="00CE3D7E">
        <w:t>, doi:10.1038/srep06522 (2014).</w:t>
      </w:r>
      <w:bookmarkEnd w:id="75"/>
    </w:p>
    <w:p w14:paraId="1D5AD4F9" w14:textId="77777777" w:rsidR="00CE3D7E" w:rsidRPr="00CE3D7E" w:rsidRDefault="00CE3D7E" w:rsidP="00CE3D7E">
      <w:pPr>
        <w:pStyle w:val="EndNoteBibliography"/>
        <w:spacing w:after="0"/>
        <w:ind w:left="720" w:hanging="720"/>
      </w:pPr>
      <w:bookmarkStart w:id="76" w:name="_ENREF_3"/>
      <w:r w:rsidRPr="00CE3D7E">
        <w:t>3</w:t>
      </w:r>
      <w:r w:rsidRPr="00CE3D7E">
        <w:tab/>
        <w:t xml:space="preserve">Cannon, M. B. Re-engineering redox-sensitive green fluorescent protein for improved response rate. </w:t>
      </w:r>
      <w:r w:rsidRPr="00CE3D7E">
        <w:rPr>
          <w:i/>
        </w:rPr>
        <w:t>Protein Science</w:t>
      </w:r>
      <w:r w:rsidRPr="00CE3D7E">
        <w:t xml:space="preserve"> </w:t>
      </w:r>
      <w:r w:rsidRPr="00CE3D7E">
        <w:rPr>
          <w:b/>
        </w:rPr>
        <w:t>15</w:t>
      </w:r>
      <w:r w:rsidRPr="00CE3D7E">
        <w:t>, 45-57, doi:10.1110/ps.051734306 (2005).</w:t>
      </w:r>
      <w:bookmarkEnd w:id="76"/>
    </w:p>
    <w:p w14:paraId="2A3767CF" w14:textId="77777777" w:rsidR="00CE3D7E" w:rsidRPr="00CE3D7E" w:rsidRDefault="00CE3D7E" w:rsidP="00CE3D7E">
      <w:pPr>
        <w:pStyle w:val="EndNoteBibliography"/>
        <w:spacing w:after="0"/>
        <w:ind w:left="720" w:hanging="720"/>
      </w:pPr>
      <w:bookmarkStart w:id="77" w:name="_ENREF_4"/>
      <w:r w:rsidRPr="00CE3D7E">
        <w:t>4</w:t>
      </w:r>
      <w:r w:rsidRPr="00CE3D7E">
        <w:tab/>
        <w:t xml:space="preserve">Romero-Aristizabal, C., Marks, D. S., Fontana, W. &amp; Apfeld, J. Regulated spatial organization and sensitivity of cytosolic protein oxidation in Caenorhabditis elegans. </w:t>
      </w:r>
      <w:r w:rsidRPr="00CE3D7E">
        <w:rPr>
          <w:i/>
        </w:rPr>
        <w:t>Nature communications</w:t>
      </w:r>
      <w:r w:rsidRPr="00CE3D7E">
        <w:t xml:space="preserve"> </w:t>
      </w:r>
      <w:r w:rsidRPr="00CE3D7E">
        <w:rPr>
          <w:b/>
        </w:rPr>
        <w:t>5</w:t>
      </w:r>
      <w:r w:rsidRPr="00CE3D7E">
        <w:t>, 5020, doi:10.1038/ncomms6020 (2014).</w:t>
      </w:r>
      <w:bookmarkEnd w:id="77"/>
    </w:p>
    <w:p w14:paraId="60DD07BD" w14:textId="77777777" w:rsidR="00CE3D7E" w:rsidRPr="00CE3D7E" w:rsidRDefault="00CE3D7E" w:rsidP="00CE3D7E">
      <w:pPr>
        <w:pStyle w:val="EndNoteBibliography"/>
        <w:ind w:left="720" w:hanging="720"/>
      </w:pPr>
      <w:bookmarkStart w:id="78" w:name="_ENREF_5"/>
      <w:r w:rsidRPr="00CE3D7E">
        <w:t>5</w:t>
      </w:r>
      <w:r w:rsidRPr="00CE3D7E">
        <w:tab/>
        <w:t xml:space="preserve">Meyer, A. J. &amp; Dick, T. P. Fluorescent Protein-Based Redox Probes. </w:t>
      </w:r>
      <w:r w:rsidRPr="00CE3D7E">
        <w:rPr>
          <w:i/>
        </w:rPr>
        <w:t>Antioxidants &amp; Redox Signaling</w:t>
      </w:r>
      <w:r w:rsidRPr="00CE3D7E">
        <w:t xml:space="preserve"> </w:t>
      </w:r>
      <w:r w:rsidRPr="00CE3D7E">
        <w:rPr>
          <w:b/>
        </w:rPr>
        <w:t>13</w:t>
      </w:r>
      <w:r w:rsidRPr="00CE3D7E">
        <w:t>, 621-650, doi:10.1089/ars.2009.2948 (2010).</w:t>
      </w:r>
      <w:bookmarkEnd w:id="78"/>
    </w:p>
    <w:p w14:paraId="3C438E26" w14:textId="2A963E34" w:rsidR="00187E7F" w:rsidRPr="00966DF4" w:rsidRDefault="00653289" w:rsidP="00643A34">
      <w:pPr>
        <w:spacing w:after="0" w:line="240" w:lineRule="auto"/>
        <w:contextualSpacing/>
        <w:rPr>
          <w:b/>
        </w:rPr>
      </w:pPr>
      <w:r>
        <w:rPr>
          <w:b/>
        </w:rPr>
        <w:fldChar w:fldCharType="end"/>
      </w:r>
    </w:p>
    <w:sectPr w:rsidR="00187E7F" w:rsidRPr="00966DF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2524B" w14:textId="77777777" w:rsidR="00D5275C" w:rsidRDefault="00D5275C" w:rsidP="00100EB8">
      <w:pPr>
        <w:spacing w:after="0" w:line="240" w:lineRule="auto"/>
      </w:pPr>
      <w:r>
        <w:separator/>
      </w:r>
    </w:p>
  </w:endnote>
  <w:endnote w:type="continuationSeparator" w:id="0">
    <w:p w14:paraId="1AFEB32F" w14:textId="77777777" w:rsidR="00D5275C" w:rsidRDefault="00D5275C" w:rsidP="00100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99599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942715" w14:textId="5B352E29" w:rsidR="000F1D5C" w:rsidRDefault="000F1D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A2AC790" w14:textId="77777777" w:rsidR="000F1D5C" w:rsidRDefault="000F1D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C0540" w14:textId="77777777" w:rsidR="00D5275C" w:rsidRDefault="00D5275C" w:rsidP="00100EB8">
      <w:pPr>
        <w:spacing w:after="0" w:line="240" w:lineRule="auto"/>
      </w:pPr>
      <w:r>
        <w:separator/>
      </w:r>
    </w:p>
  </w:footnote>
  <w:footnote w:type="continuationSeparator" w:id="0">
    <w:p w14:paraId="7CFB2E64" w14:textId="77777777" w:rsidR="00D5275C" w:rsidRDefault="00D5275C" w:rsidP="00100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7A26"/>
    <w:multiLevelType w:val="hybridMultilevel"/>
    <w:tmpl w:val="CD5A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C6CB0"/>
    <w:multiLevelType w:val="hybridMultilevel"/>
    <w:tmpl w:val="AFF0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272C4"/>
    <w:multiLevelType w:val="hybridMultilevel"/>
    <w:tmpl w:val="0E9A9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026F2"/>
    <w:multiLevelType w:val="hybridMultilevel"/>
    <w:tmpl w:val="AFC80536"/>
    <w:lvl w:ilvl="0" w:tplc="184433FC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7636E"/>
    <w:multiLevelType w:val="hybridMultilevel"/>
    <w:tmpl w:val="F96C5EFC"/>
    <w:lvl w:ilvl="0" w:tplc="184433FC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23E72"/>
    <w:multiLevelType w:val="hybridMultilevel"/>
    <w:tmpl w:val="97A8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60CED"/>
    <w:multiLevelType w:val="hybridMultilevel"/>
    <w:tmpl w:val="01F0D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24E7E"/>
    <w:multiLevelType w:val="hybridMultilevel"/>
    <w:tmpl w:val="0474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3674F"/>
    <w:multiLevelType w:val="hybridMultilevel"/>
    <w:tmpl w:val="12884DA2"/>
    <w:lvl w:ilvl="0" w:tplc="184433FC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16635"/>
    <w:multiLevelType w:val="hybridMultilevel"/>
    <w:tmpl w:val="7588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84DE3"/>
    <w:multiLevelType w:val="hybridMultilevel"/>
    <w:tmpl w:val="94C26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10"/>
  </w:num>
  <w:num w:numId="8">
    <w:abstractNumId w:val="9"/>
  </w:num>
  <w:num w:numId="9">
    <w:abstractNumId w:val="3"/>
  </w:num>
  <w:num w:numId="10">
    <w:abstractNumId w:val="8"/>
  </w:num>
  <w:num w:numId="1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lian stanley">
    <w15:presenceInfo w15:providerId="Windows Live" w15:userId="e24a1fa6b8ec67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sdt9t05f7zavdme9aag5x2tnvwfsaxw5xdft&quot;&gt;Main_EndNote_Library&lt;record-ids&gt;&lt;item&gt;2&lt;/item&gt;&lt;item&gt;27&lt;/item&gt;&lt;item&gt;28&lt;/item&gt;&lt;item&gt;29&lt;/item&gt;&lt;/record-ids&gt;&lt;/item&gt;&lt;/Libraries&gt;"/>
  </w:docVars>
  <w:rsids>
    <w:rsidRoot w:val="005D0C65"/>
    <w:rsid w:val="00000038"/>
    <w:rsid w:val="000029B9"/>
    <w:rsid w:val="00004AA1"/>
    <w:rsid w:val="00005A74"/>
    <w:rsid w:val="00005F8E"/>
    <w:rsid w:val="0000657C"/>
    <w:rsid w:val="000066D9"/>
    <w:rsid w:val="0001002B"/>
    <w:rsid w:val="00010905"/>
    <w:rsid w:val="00010FAD"/>
    <w:rsid w:val="000138D5"/>
    <w:rsid w:val="00013B7F"/>
    <w:rsid w:val="00013DE9"/>
    <w:rsid w:val="000140E0"/>
    <w:rsid w:val="00014434"/>
    <w:rsid w:val="000144F3"/>
    <w:rsid w:val="000152E0"/>
    <w:rsid w:val="0001614B"/>
    <w:rsid w:val="000166D7"/>
    <w:rsid w:val="00016ED4"/>
    <w:rsid w:val="000170B5"/>
    <w:rsid w:val="00017ECE"/>
    <w:rsid w:val="00020318"/>
    <w:rsid w:val="00021484"/>
    <w:rsid w:val="00021A1E"/>
    <w:rsid w:val="00021DC9"/>
    <w:rsid w:val="00021F6D"/>
    <w:rsid w:val="00021F97"/>
    <w:rsid w:val="00023308"/>
    <w:rsid w:val="0002369E"/>
    <w:rsid w:val="00024059"/>
    <w:rsid w:val="00024C59"/>
    <w:rsid w:val="0002538A"/>
    <w:rsid w:val="00025A0E"/>
    <w:rsid w:val="00025CB1"/>
    <w:rsid w:val="00027678"/>
    <w:rsid w:val="00027C1E"/>
    <w:rsid w:val="000309AE"/>
    <w:rsid w:val="00030ADC"/>
    <w:rsid w:val="00033749"/>
    <w:rsid w:val="00033870"/>
    <w:rsid w:val="00033ABA"/>
    <w:rsid w:val="0003448A"/>
    <w:rsid w:val="00035033"/>
    <w:rsid w:val="00035B55"/>
    <w:rsid w:val="000363F2"/>
    <w:rsid w:val="0004046B"/>
    <w:rsid w:val="000414C0"/>
    <w:rsid w:val="00041C0B"/>
    <w:rsid w:val="000421F3"/>
    <w:rsid w:val="00042B5A"/>
    <w:rsid w:val="00043FC9"/>
    <w:rsid w:val="00046E8A"/>
    <w:rsid w:val="00047B74"/>
    <w:rsid w:val="00051266"/>
    <w:rsid w:val="00051353"/>
    <w:rsid w:val="0005196F"/>
    <w:rsid w:val="00051BDA"/>
    <w:rsid w:val="00051CE3"/>
    <w:rsid w:val="0005214F"/>
    <w:rsid w:val="00052E21"/>
    <w:rsid w:val="000536EB"/>
    <w:rsid w:val="000539D7"/>
    <w:rsid w:val="00054291"/>
    <w:rsid w:val="00054473"/>
    <w:rsid w:val="00054642"/>
    <w:rsid w:val="00055AB9"/>
    <w:rsid w:val="000568A1"/>
    <w:rsid w:val="00057717"/>
    <w:rsid w:val="00057B14"/>
    <w:rsid w:val="0006049C"/>
    <w:rsid w:val="0006051B"/>
    <w:rsid w:val="000611FD"/>
    <w:rsid w:val="00061277"/>
    <w:rsid w:val="000614B1"/>
    <w:rsid w:val="000615FB"/>
    <w:rsid w:val="00061FC7"/>
    <w:rsid w:val="00063A50"/>
    <w:rsid w:val="00063A55"/>
    <w:rsid w:val="00064245"/>
    <w:rsid w:val="000649F2"/>
    <w:rsid w:val="0006677C"/>
    <w:rsid w:val="00066DD7"/>
    <w:rsid w:val="00070630"/>
    <w:rsid w:val="000710DD"/>
    <w:rsid w:val="00071D93"/>
    <w:rsid w:val="000723C2"/>
    <w:rsid w:val="00072B04"/>
    <w:rsid w:val="00073BF3"/>
    <w:rsid w:val="0007413F"/>
    <w:rsid w:val="00074E85"/>
    <w:rsid w:val="00075961"/>
    <w:rsid w:val="000768FA"/>
    <w:rsid w:val="00076B72"/>
    <w:rsid w:val="000773F2"/>
    <w:rsid w:val="00080771"/>
    <w:rsid w:val="00081634"/>
    <w:rsid w:val="00082264"/>
    <w:rsid w:val="00083726"/>
    <w:rsid w:val="000838A5"/>
    <w:rsid w:val="00083F13"/>
    <w:rsid w:val="00084294"/>
    <w:rsid w:val="00084955"/>
    <w:rsid w:val="00084FE2"/>
    <w:rsid w:val="00085258"/>
    <w:rsid w:val="00085A87"/>
    <w:rsid w:val="00085B8D"/>
    <w:rsid w:val="00086660"/>
    <w:rsid w:val="00086ECA"/>
    <w:rsid w:val="00087360"/>
    <w:rsid w:val="0009248F"/>
    <w:rsid w:val="00092A20"/>
    <w:rsid w:val="00092A7A"/>
    <w:rsid w:val="00092B0E"/>
    <w:rsid w:val="00094725"/>
    <w:rsid w:val="00094B62"/>
    <w:rsid w:val="000952A2"/>
    <w:rsid w:val="00096455"/>
    <w:rsid w:val="000973D1"/>
    <w:rsid w:val="000977C3"/>
    <w:rsid w:val="000A488D"/>
    <w:rsid w:val="000A4905"/>
    <w:rsid w:val="000A4C6B"/>
    <w:rsid w:val="000A53FE"/>
    <w:rsid w:val="000A542B"/>
    <w:rsid w:val="000A5D52"/>
    <w:rsid w:val="000A6031"/>
    <w:rsid w:val="000A64D2"/>
    <w:rsid w:val="000A65B7"/>
    <w:rsid w:val="000A6DB9"/>
    <w:rsid w:val="000A7EEC"/>
    <w:rsid w:val="000B0058"/>
    <w:rsid w:val="000B2B39"/>
    <w:rsid w:val="000B31EB"/>
    <w:rsid w:val="000B36B1"/>
    <w:rsid w:val="000B51B7"/>
    <w:rsid w:val="000B5200"/>
    <w:rsid w:val="000B6C01"/>
    <w:rsid w:val="000C0882"/>
    <w:rsid w:val="000C2A92"/>
    <w:rsid w:val="000C385B"/>
    <w:rsid w:val="000C3BC1"/>
    <w:rsid w:val="000C3C0E"/>
    <w:rsid w:val="000C3D86"/>
    <w:rsid w:val="000C478B"/>
    <w:rsid w:val="000C4859"/>
    <w:rsid w:val="000C5196"/>
    <w:rsid w:val="000C5C4E"/>
    <w:rsid w:val="000C604E"/>
    <w:rsid w:val="000C608B"/>
    <w:rsid w:val="000C7244"/>
    <w:rsid w:val="000C733F"/>
    <w:rsid w:val="000C7441"/>
    <w:rsid w:val="000C7461"/>
    <w:rsid w:val="000D0B45"/>
    <w:rsid w:val="000D1687"/>
    <w:rsid w:val="000D266D"/>
    <w:rsid w:val="000D26FF"/>
    <w:rsid w:val="000D2D3C"/>
    <w:rsid w:val="000D35D6"/>
    <w:rsid w:val="000D38C1"/>
    <w:rsid w:val="000D48DD"/>
    <w:rsid w:val="000D49EE"/>
    <w:rsid w:val="000D4C2E"/>
    <w:rsid w:val="000D5FF5"/>
    <w:rsid w:val="000D6DCF"/>
    <w:rsid w:val="000D7F60"/>
    <w:rsid w:val="000E06ED"/>
    <w:rsid w:val="000E07DE"/>
    <w:rsid w:val="000E28CC"/>
    <w:rsid w:val="000E2A32"/>
    <w:rsid w:val="000E2B22"/>
    <w:rsid w:val="000E3542"/>
    <w:rsid w:val="000E3EAB"/>
    <w:rsid w:val="000E438E"/>
    <w:rsid w:val="000E5668"/>
    <w:rsid w:val="000E5708"/>
    <w:rsid w:val="000E66D0"/>
    <w:rsid w:val="000E6EB0"/>
    <w:rsid w:val="000E6F59"/>
    <w:rsid w:val="000E7132"/>
    <w:rsid w:val="000F026D"/>
    <w:rsid w:val="000F0D8F"/>
    <w:rsid w:val="000F1466"/>
    <w:rsid w:val="000F1D5C"/>
    <w:rsid w:val="000F2595"/>
    <w:rsid w:val="000F3B3F"/>
    <w:rsid w:val="000F3D55"/>
    <w:rsid w:val="000F4560"/>
    <w:rsid w:val="000F475F"/>
    <w:rsid w:val="000F4FC1"/>
    <w:rsid w:val="000F5059"/>
    <w:rsid w:val="000F6764"/>
    <w:rsid w:val="000F7006"/>
    <w:rsid w:val="000F73F9"/>
    <w:rsid w:val="000F7760"/>
    <w:rsid w:val="000F799E"/>
    <w:rsid w:val="000F7CE4"/>
    <w:rsid w:val="0010006B"/>
    <w:rsid w:val="00100474"/>
    <w:rsid w:val="00100EB8"/>
    <w:rsid w:val="0010116D"/>
    <w:rsid w:val="00101320"/>
    <w:rsid w:val="00101F21"/>
    <w:rsid w:val="0010276B"/>
    <w:rsid w:val="00102792"/>
    <w:rsid w:val="00102FB7"/>
    <w:rsid w:val="001031EA"/>
    <w:rsid w:val="00103ACF"/>
    <w:rsid w:val="00104112"/>
    <w:rsid w:val="00104B30"/>
    <w:rsid w:val="00105A8A"/>
    <w:rsid w:val="00105EB2"/>
    <w:rsid w:val="00106178"/>
    <w:rsid w:val="00106AE6"/>
    <w:rsid w:val="00107161"/>
    <w:rsid w:val="001075B5"/>
    <w:rsid w:val="00110150"/>
    <w:rsid w:val="00110C1E"/>
    <w:rsid w:val="00110D28"/>
    <w:rsid w:val="0011114A"/>
    <w:rsid w:val="00111301"/>
    <w:rsid w:val="00111396"/>
    <w:rsid w:val="00112422"/>
    <w:rsid w:val="00112E40"/>
    <w:rsid w:val="001135F5"/>
    <w:rsid w:val="00114A2B"/>
    <w:rsid w:val="001168ED"/>
    <w:rsid w:val="00117210"/>
    <w:rsid w:val="00117684"/>
    <w:rsid w:val="00117899"/>
    <w:rsid w:val="00117A54"/>
    <w:rsid w:val="00117B58"/>
    <w:rsid w:val="00117E6D"/>
    <w:rsid w:val="0012016B"/>
    <w:rsid w:val="00121697"/>
    <w:rsid w:val="001216D8"/>
    <w:rsid w:val="00122A8A"/>
    <w:rsid w:val="00122BAD"/>
    <w:rsid w:val="00123323"/>
    <w:rsid w:val="00123710"/>
    <w:rsid w:val="001240CF"/>
    <w:rsid w:val="0012451A"/>
    <w:rsid w:val="00124799"/>
    <w:rsid w:val="00124C32"/>
    <w:rsid w:val="00125461"/>
    <w:rsid w:val="001256E8"/>
    <w:rsid w:val="001258B5"/>
    <w:rsid w:val="00125E88"/>
    <w:rsid w:val="00126071"/>
    <w:rsid w:val="0012642E"/>
    <w:rsid w:val="001265A1"/>
    <w:rsid w:val="001304BC"/>
    <w:rsid w:val="00130612"/>
    <w:rsid w:val="001308B1"/>
    <w:rsid w:val="0013169D"/>
    <w:rsid w:val="0013231F"/>
    <w:rsid w:val="001325A9"/>
    <w:rsid w:val="001327FA"/>
    <w:rsid w:val="00133FB1"/>
    <w:rsid w:val="00135934"/>
    <w:rsid w:val="00135F3A"/>
    <w:rsid w:val="00137B66"/>
    <w:rsid w:val="00140A60"/>
    <w:rsid w:val="0014139A"/>
    <w:rsid w:val="00141782"/>
    <w:rsid w:val="00141834"/>
    <w:rsid w:val="001422C0"/>
    <w:rsid w:val="001428D1"/>
    <w:rsid w:val="001444B8"/>
    <w:rsid w:val="00144780"/>
    <w:rsid w:val="00144D10"/>
    <w:rsid w:val="00146021"/>
    <w:rsid w:val="00146BC4"/>
    <w:rsid w:val="00147D54"/>
    <w:rsid w:val="0015075F"/>
    <w:rsid w:val="001518F0"/>
    <w:rsid w:val="00152084"/>
    <w:rsid w:val="001522F6"/>
    <w:rsid w:val="00152301"/>
    <w:rsid w:val="00152A79"/>
    <w:rsid w:val="001530F0"/>
    <w:rsid w:val="001533B8"/>
    <w:rsid w:val="0015513B"/>
    <w:rsid w:val="00156194"/>
    <w:rsid w:val="00156464"/>
    <w:rsid w:val="0015689C"/>
    <w:rsid w:val="001573C7"/>
    <w:rsid w:val="00157BAC"/>
    <w:rsid w:val="00157E71"/>
    <w:rsid w:val="00157FDB"/>
    <w:rsid w:val="001607D7"/>
    <w:rsid w:val="001616B8"/>
    <w:rsid w:val="00162022"/>
    <w:rsid w:val="00163CCF"/>
    <w:rsid w:val="001646A7"/>
    <w:rsid w:val="001659D6"/>
    <w:rsid w:val="00165BD3"/>
    <w:rsid w:val="00166630"/>
    <w:rsid w:val="00166911"/>
    <w:rsid w:val="001671CF"/>
    <w:rsid w:val="00167DBC"/>
    <w:rsid w:val="00170063"/>
    <w:rsid w:val="001707DD"/>
    <w:rsid w:val="00170D60"/>
    <w:rsid w:val="00171672"/>
    <w:rsid w:val="001716A4"/>
    <w:rsid w:val="00171E13"/>
    <w:rsid w:val="00171F4E"/>
    <w:rsid w:val="001724B7"/>
    <w:rsid w:val="0017295A"/>
    <w:rsid w:val="00172C25"/>
    <w:rsid w:val="00173B44"/>
    <w:rsid w:val="00173C64"/>
    <w:rsid w:val="00173F75"/>
    <w:rsid w:val="00175819"/>
    <w:rsid w:val="00175862"/>
    <w:rsid w:val="00175873"/>
    <w:rsid w:val="00175D03"/>
    <w:rsid w:val="00175F0D"/>
    <w:rsid w:val="001761DA"/>
    <w:rsid w:val="00176BE2"/>
    <w:rsid w:val="00180714"/>
    <w:rsid w:val="00181125"/>
    <w:rsid w:val="00182100"/>
    <w:rsid w:val="00182726"/>
    <w:rsid w:val="00182A3C"/>
    <w:rsid w:val="00182A59"/>
    <w:rsid w:val="00183024"/>
    <w:rsid w:val="001839D2"/>
    <w:rsid w:val="00183C00"/>
    <w:rsid w:val="0018454A"/>
    <w:rsid w:val="0018497F"/>
    <w:rsid w:val="00184A15"/>
    <w:rsid w:val="00184B32"/>
    <w:rsid w:val="00185482"/>
    <w:rsid w:val="00185CAF"/>
    <w:rsid w:val="00186AB2"/>
    <w:rsid w:val="001872C3"/>
    <w:rsid w:val="00187E7F"/>
    <w:rsid w:val="001903A3"/>
    <w:rsid w:val="00190888"/>
    <w:rsid w:val="00191B71"/>
    <w:rsid w:val="0019266A"/>
    <w:rsid w:val="001937F3"/>
    <w:rsid w:val="00193CF9"/>
    <w:rsid w:val="00194E29"/>
    <w:rsid w:val="00194E5A"/>
    <w:rsid w:val="00194FE3"/>
    <w:rsid w:val="0019524A"/>
    <w:rsid w:val="001953EA"/>
    <w:rsid w:val="00195BFD"/>
    <w:rsid w:val="00196037"/>
    <w:rsid w:val="0019723D"/>
    <w:rsid w:val="00197C7F"/>
    <w:rsid w:val="001A065F"/>
    <w:rsid w:val="001A06A7"/>
    <w:rsid w:val="001A0A60"/>
    <w:rsid w:val="001A13BD"/>
    <w:rsid w:val="001A178F"/>
    <w:rsid w:val="001A1AFF"/>
    <w:rsid w:val="001A250A"/>
    <w:rsid w:val="001A32B3"/>
    <w:rsid w:val="001A3BCE"/>
    <w:rsid w:val="001A4C11"/>
    <w:rsid w:val="001A5136"/>
    <w:rsid w:val="001A6614"/>
    <w:rsid w:val="001B0048"/>
    <w:rsid w:val="001B0631"/>
    <w:rsid w:val="001B12AF"/>
    <w:rsid w:val="001B13C2"/>
    <w:rsid w:val="001B20B1"/>
    <w:rsid w:val="001B24DB"/>
    <w:rsid w:val="001B3050"/>
    <w:rsid w:val="001B33B1"/>
    <w:rsid w:val="001B3EB6"/>
    <w:rsid w:val="001B4D71"/>
    <w:rsid w:val="001B4E9E"/>
    <w:rsid w:val="001B5042"/>
    <w:rsid w:val="001B53FE"/>
    <w:rsid w:val="001B6119"/>
    <w:rsid w:val="001B7E74"/>
    <w:rsid w:val="001C1DF4"/>
    <w:rsid w:val="001C1EA9"/>
    <w:rsid w:val="001C24CE"/>
    <w:rsid w:val="001C2558"/>
    <w:rsid w:val="001C2659"/>
    <w:rsid w:val="001C2817"/>
    <w:rsid w:val="001C3014"/>
    <w:rsid w:val="001C4D9C"/>
    <w:rsid w:val="001C7177"/>
    <w:rsid w:val="001C754C"/>
    <w:rsid w:val="001C759E"/>
    <w:rsid w:val="001D0322"/>
    <w:rsid w:val="001D0CD5"/>
    <w:rsid w:val="001D0DB0"/>
    <w:rsid w:val="001D1927"/>
    <w:rsid w:val="001D1D3F"/>
    <w:rsid w:val="001D261C"/>
    <w:rsid w:val="001D2C6D"/>
    <w:rsid w:val="001D30E2"/>
    <w:rsid w:val="001D3537"/>
    <w:rsid w:val="001D3D2A"/>
    <w:rsid w:val="001D4158"/>
    <w:rsid w:val="001D4757"/>
    <w:rsid w:val="001D4778"/>
    <w:rsid w:val="001D4AFB"/>
    <w:rsid w:val="001D4B9B"/>
    <w:rsid w:val="001D5882"/>
    <w:rsid w:val="001E01C0"/>
    <w:rsid w:val="001E06C6"/>
    <w:rsid w:val="001E0B91"/>
    <w:rsid w:val="001E0EB7"/>
    <w:rsid w:val="001E0ECF"/>
    <w:rsid w:val="001E1287"/>
    <w:rsid w:val="001E1A77"/>
    <w:rsid w:val="001E21BC"/>
    <w:rsid w:val="001E2242"/>
    <w:rsid w:val="001E3D24"/>
    <w:rsid w:val="001E463C"/>
    <w:rsid w:val="001E46EF"/>
    <w:rsid w:val="001E5DB3"/>
    <w:rsid w:val="001E62BE"/>
    <w:rsid w:val="001E67CE"/>
    <w:rsid w:val="001E71A4"/>
    <w:rsid w:val="001E7544"/>
    <w:rsid w:val="001E767D"/>
    <w:rsid w:val="001E7FC2"/>
    <w:rsid w:val="001F03CB"/>
    <w:rsid w:val="001F084F"/>
    <w:rsid w:val="001F0BD3"/>
    <w:rsid w:val="001F120B"/>
    <w:rsid w:val="001F4512"/>
    <w:rsid w:val="001F4582"/>
    <w:rsid w:val="001F4CEE"/>
    <w:rsid w:val="001F4FE5"/>
    <w:rsid w:val="001F56D6"/>
    <w:rsid w:val="001F5B63"/>
    <w:rsid w:val="001F5D51"/>
    <w:rsid w:val="001F6137"/>
    <w:rsid w:val="001F631D"/>
    <w:rsid w:val="001F6786"/>
    <w:rsid w:val="001F6875"/>
    <w:rsid w:val="001F69F6"/>
    <w:rsid w:val="001F71A2"/>
    <w:rsid w:val="001F7D4A"/>
    <w:rsid w:val="002006EE"/>
    <w:rsid w:val="00201016"/>
    <w:rsid w:val="002015BA"/>
    <w:rsid w:val="002017DA"/>
    <w:rsid w:val="0020180D"/>
    <w:rsid w:val="00201A2A"/>
    <w:rsid w:val="0020370C"/>
    <w:rsid w:val="00203AB6"/>
    <w:rsid w:val="00203FE2"/>
    <w:rsid w:val="00204AF3"/>
    <w:rsid w:val="002057A0"/>
    <w:rsid w:val="002060B1"/>
    <w:rsid w:val="00206723"/>
    <w:rsid w:val="002068CB"/>
    <w:rsid w:val="00206AE7"/>
    <w:rsid w:val="002070B4"/>
    <w:rsid w:val="00207BAF"/>
    <w:rsid w:val="00207F11"/>
    <w:rsid w:val="002103F6"/>
    <w:rsid w:val="00210667"/>
    <w:rsid w:val="00210F5B"/>
    <w:rsid w:val="00211142"/>
    <w:rsid w:val="002113C4"/>
    <w:rsid w:val="002113E6"/>
    <w:rsid w:val="0021185D"/>
    <w:rsid w:val="0021374F"/>
    <w:rsid w:val="0021459E"/>
    <w:rsid w:val="00214C92"/>
    <w:rsid w:val="00215260"/>
    <w:rsid w:val="00216E92"/>
    <w:rsid w:val="00217114"/>
    <w:rsid w:val="002176CD"/>
    <w:rsid w:val="002204D1"/>
    <w:rsid w:val="0022198B"/>
    <w:rsid w:val="00221E84"/>
    <w:rsid w:val="002223AA"/>
    <w:rsid w:val="002238BA"/>
    <w:rsid w:val="00224067"/>
    <w:rsid w:val="002242FD"/>
    <w:rsid w:val="0022514B"/>
    <w:rsid w:val="00225B11"/>
    <w:rsid w:val="00226361"/>
    <w:rsid w:val="00226B99"/>
    <w:rsid w:val="00227B57"/>
    <w:rsid w:val="0023022E"/>
    <w:rsid w:val="0023029E"/>
    <w:rsid w:val="002305C5"/>
    <w:rsid w:val="00232054"/>
    <w:rsid w:val="002335F3"/>
    <w:rsid w:val="00233908"/>
    <w:rsid w:val="00233E51"/>
    <w:rsid w:val="0023450B"/>
    <w:rsid w:val="00235D83"/>
    <w:rsid w:val="00236391"/>
    <w:rsid w:val="00236E65"/>
    <w:rsid w:val="00237798"/>
    <w:rsid w:val="00240D2B"/>
    <w:rsid w:val="002411FC"/>
    <w:rsid w:val="00241596"/>
    <w:rsid w:val="00242119"/>
    <w:rsid w:val="00242218"/>
    <w:rsid w:val="00242697"/>
    <w:rsid w:val="0024284E"/>
    <w:rsid w:val="002444CE"/>
    <w:rsid w:val="002444FF"/>
    <w:rsid w:val="0024494B"/>
    <w:rsid w:val="00245430"/>
    <w:rsid w:val="0024584F"/>
    <w:rsid w:val="00245ED6"/>
    <w:rsid w:val="00247359"/>
    <w:rsid w:val="002473C3"/>
    <w:rsid w:val="00250188"/>
    <w:rsid w:val="00250DB9"/>
    <w:rsid w:val="00250E30"/>
    <w:rsid w:val="002513E9"/>
    <w:rsid w:val="002518A7"/>
    <w:rsid w:val="00252140"/>
    <w:rsid w:val="00253535"/>
    <w:rsid w:val="00253D44"/>
    <w:rsid w:val="00254A46"/>
    <w:rsid w:val="00255C2C"/>
    <w:rsid w:val="00255D3A"/>
    <w:rsid w:val="00256A5D"/>
    <w:rsid w:val="00256B39"/>
    <w:rsid w:val="00256ED9"/>
    <w:rsid w:val="00261AA2"/>
    <w:rsid w:val="00262035"/>
    <w:rsid w:val="00262523"/>
    <w:rsid w:val="0026279A"/>
    <w:rsid w:val="00262DD7"/>
    <w:rsid w:val="00263F27"/>
    <w:rsid w:val="00263F6A"/>
    <w:rsid w:val="002642AF"/>
    <w:rsid w:val="00264374"/>
    <w:rsid w:val="00264C6F"/>
    <w:rsid w:val="0026585F"/>
    <w:rsid w:val="00266128"/>
    <w:rsid w:val="0026653A"/>
    <w:rsid w:val="00266579"/>
    <w:rsid w:val="00266E26"/>
    <w:rsid w:val="002671EB"/>
    <w:rsid w:val="00270D8D"/>
    <w:rsid w:val="00271520"/>
    <w:rsid w:val="0027168B"/>
    <w:rsid w:val="00272475"/>
    <w:rsid w:val="002725B6"/>
    <w:rsid w:val="00273125"/>
    <w:rsid w:val="0027338E"/>
    <w:rsid w:val="00274DFE"/>
    <w:rsid w:val="00276842"/>
    <w:rsid w:val="00276EA4"/>
    <w:rsid w:val="00277B20"/>
    <w:rsid w:val="00280CE6"/>
    <w:rsid w:val="002813A3"/>
    <w:rsid w:val="002818CC"/>
    <w:rsid w:val="0028199F"/>
    <w:rsid w:val="00281A56"/>
    <w:rsid w:val="002822DE"/>
    <w:rsid w:val="002823E4"/>
    <w:rsid w:val="002829B2"/>
    <w:rsid w:val="00282BC2"/>
    <w:rsid w:val="0028327D"/>
    <w:rsid w:val="00283B28"/>
    <w:rsid w:val="00283E41"/>
    <w:rsid w:val="00284051"/>
    <w:rsid w:val="002840A5"/>
    <w:rsid w:val="002843F2"/>
    <w:rsid w:val="002847A2"/>
    <w:rsid w:val="002852FB"/>
    <w:rsid w:val="00285641"/>
    <w:rsid w:val="002861BF"/>
    <w:rsid w:val="00286DEB"/>
    <w:rsid w:val="00286DEF"/>
    <w:rsid w:val="002876DC"/>
    <w:rsid w:val="00287AF5"/>
    <w:rsid w:val="00287F94"/>
    <w:rsid w:val="00290194"/>
    <w:rsid w:val="0029093A"/>
    <w:rsid w:val="00291557"/>
    <w:rsid w:val="00291963"/>
    <w:rsid w:val="00292B31"/>
    <w:rsid w:val="00292C39"/>
    <w:rsid w:val="00293586"/>
    <w:rsid w:val="0029393F"/>
    <w:rsid w:val="00294646"/>
    <w:rsid w:val="00295C3F"/>
    <w:rsid w:val="00296F30"/>
    <w:rsid w:val="002972DF"/>
    <w:rsid w:val="002A13FD"/>
    <w:rsid w:val="002A1736"/>
    <w:rsid w:val="002A1A1F"/>
    <w:rsid w:val="002A2518"/>
    <w:rsid w:val="002A270D"/>
    <w:rsid w:val="002A3D3D"/>
    <w:rsid w:val="002A5066"/>
    <w:rsid w:val="002A6042"/>
    <w:rsid w:val="002A6B9F"/>
    <w:rsid w:val="002B0A69"/>
    <w:rsid w:val="002B0CC1"/>
    <w:rsid w:val="002B1206"/>
    <w:rsid w:val="002B1B66"/>
    <w:rsid w:val="002B20F9"/>
    <w:rsid w:val="002B24D1"/>
    <w:rsid w:val="002B2C81"/>
    <w:rsid w:val="002B3BF7"/>
    <w:rsid w:val="002B4145"/>
    <w:rsid w:val="002B54DD"/>
    <w:rsid w:val="002B5784"/>
    <w:rsid w:val="002B58E9"/>
    <w:rsid w:val="002B69D0"/>
    <w:rsid w:val="002B69F6"/>
    <w:rsid w:val="002B6A66"/>
    <w:rsid w:val="002B70D8"/>
    <w:rsid w:val="002C0976"/>
    <w:rsid w:val="002C0DEB"/>
    <w:rsid w:val="002C2ADA"/>
    <w:rsid w:val="002C2B86"/>
    <w:rsid w:val="002C365C"/>
    <w:rsid w:val="002C3752"/>
    <w:rsid w:val="002C397B"/>
    <w:rsid w:val="002C3B4D"/>
    <w:rsid w:val="002C4160"/>
    <w:rsid w:val="002C4A3C"/>
    <w:rsid w:val="002C4B6C"/>
    <w:rsid w:val="002C53DA"/>
    <w:rsid w:val="002C6A87"/>
    <w:rsid w:val="002C7F09"/>
    <w:rsid w:val="002C7F7A"/>
    <w:rsid w:val="002D0295"/>
    <w:rsid w:val="002D0BD7"/>
    <w:rsid w:val="002D0D59"/>
    <w:rsid w:val="002D0F0B"/>
    <w:rsid w:val="002D21AE"/>
    <w:rsid w:val="002D284D"/>
    <w:rsid w:val="002D2C34"/>
    <w:rsid w:val="002D3683"/>
    <w:rsid w:val="002D422E"/>
    <w:rsid w:val="002D43F3"/>
    <w:rsid w:val="002D49EA"/>
    <w:rsid w:val="002D4FE3"/>
    <w:rsid w:val="002D5935"/>
    <w:rsid w:val="002D5F4D"/>
    <w:rsid w:val="002D62C5"/>
    <w:rsid w:val="002D6AC5"/>
    <w:rsid w:val="002D6D29"/>
    <w:rsid w:val="002D6FBC"/>
    <w:rsid w:val="002D70F3"/>
    <w:rsid w:val="002D78BE"/>
    <w:rsid w:val="002D7F49"/>
    <w:rsid w:val="002E01AE"/>
    <w:rsid w:val="002E114D"/>
    <w:rsid w:val="002E13A3"/>
    <w:rsid w:val="002E3913"/>
    <w:rsid w:val="002E4587"/>
    <w:rsid w:val="002E4893"/>
    <w:rsid w:val="002E5130"/>
    <w:rsid w:val="002E6B24"/>
    <w:rsid w:val="002E6DA7"/>
    <w:rsid w:val="002F0732"/>
    <w:rsid w:val="002F0F9E"/>
    <w:rsid w:val="002F170B"/>
    <w:rsid w:val="002F2DC7"/>
    <w:rsid w:val="002F4234"/>
    <w:rsid w:val="002F46CA"/>
    <w:rsid w:val="002F5019"/>
    <w:rsid w:val="002F604E"/>
    <w:rsid w:val="002F701A"/>
    <w:rsid w:val="003002A3"/>
    <w:rsid w:val="00300498"/>
    <w:rsid w:val="003008E1"/>
    <w:rsid w:val="00301E27"/>
    <w:rsid w:val="0030269E"/>
    <w:rsid w:val="00302829"/>
    <w:rsid w:val="003030B0"/>
    <w:rsid w:val="00304B2B"/>
    <w:rsid w:val="00305BB1"/>
    <w:rsid w:val="00305C19"/>
    <w:rsid w:val="00306A4B"/>
    <w:rsid w:val="00306AF7"/>
    <w:rsid w:val="00306B4E"/>
    <w:rsid w:val="00306F34"/>
    <w:rsid w:val="003071F3"/>
    <w:rsid w:val="00307F26"/>
    <w:rsid w:val="00310411"/>
    <w:rsid w:val="003104BE"/>
    <w:rsid w:val="00310E8C"/>
    <w:rsid w:val="003111D7"/>
    <w:rsid w:val="00311C20"/>
    <w:rsid w:val="00311DED"/>
    <w:rsid w:val="0031234B"/>
    <w:rsid w:val="0031330C"/>
    <w:rsid w:val="00313883"/>
    <w:rsid w:val="00314233"/>
    <w:rsid w:val="00314364"/>
    <w:rsid w:val="003145AC"/>
    <w:rsid w:val="0031497F"/>
    <w:rsid w:val="00314E86"/>
    <w:rsid w:val="0031770A"/>
    <w:rsid w:val="00317795"/>
    <w:rsid w:val="00317857"/>
    <w:rsid w:val="003203FC"/>
    <w:rsid w:val="00320A9F"/>
    <w:rsid w:val="00321089"/>
    <w:rsid w:val="00321290"/>
    <w:rsid w:val="003226E6"/>
    <w:rsid w:val="00323645"/>
    <w:rsid w:val="00324442"/>
    <w:rsid w:val="003262F9"/>
    <w:rsid w:val="00326ACA"/>
    <w:rsid w:val="003271FF"/>
    <w:rsid w:val="003275F4"/>
    <w:rsid w:val="00327AC8"/>
    <w:rsid w:val="00330408"/>
    <w:rsid w:val="00331195"/>
    <w:rsid w:val="00331C97"/>
    <w:rsid w:val="00331F49"/>
    <w:rsid w:val="0033214F"/>
    <w:rsid w:val="003333E8"/>
    <w:rsid w:val="00333585"/>
    <w:rsid w:val="00333A52"/>
    <w:rsid w:val="00334970"/>
    <w:rsid w:val="003349D3"/>
    <w:rsid w:val="003361A9"/>
    <w:rsid w:val="0033674B"/>
    <w:rsid w:val="00337764"/>
    <w:rsid w:val="00340513"/>
    <w:rsid w:val="0034110B"/>
    <w:rsid w:val="00342741"/>
    <w:rsid w:val="003428A0"/>
    <w:rsid w:val="003428B4"/>
    <w:rsid w:val="00342DB5"/>
    <w:rsid w:val="003434E9"/>
    <w:rsid w:val="00343E3C"/>
    <w:rsid w:val="00344741"/>
    <w:rsid w:val="00345702"/>
    <w:rsid w:val="003459A7"/>
    <w:rsid w:val="00345C14"/>
    <w:rsid w:val="00345F99"/>
    <w:rsid w:val="00346A36"/>
    <w:rsid w:val="003502D8"/>
    <w:rsid w:val="003503E5"/>
    <w:rsid w:val="00350EB3"/>
    <w:rsid w:val="00351BF1"/>
    <w:rsid w:val="0035239F"/>
    <w:rsid w:val="0035274E"/>
    <w:rsid w:val="00353F80"/>
    <w:rsid w:val="00355772"/>
    <w:rsid w:val="00360776"/>
    <w:rsid w:val="00360B32"/>
    <w:rsid w:val="00360F68"/>
    <w:rsid w:val="0036101E"/>
    <w:rsid w:val="0036258E"/>
    <w:rsid w:val="0036344C"/>
    <w:rsid w:val="00363837"/>
    <w:rsid w:val="00363B3E"/>
    <w:rsid w:val="00363FD0"/>
    <w:rsid w:val="003652A8"/>
    <w:rsid w:val="0036569A"/>
    <w:rsid w:val="00366366"/>
    <w:rsid w:val="00366A43"/>
    <w:rsid w:val="00366CE7"/>
    <w:rsid w:val="0036722B"/>
    <w:rsid w:val="00367953"/>
    <w:rsid w:val="00367C2F"/>
    <w:rsid w:val="0037002D"/>
    <w:rsid w:val="0037184C"/>
    <w:rsid w:val="00372870"/>
    <w:rsid w:val="0037474E"/>
    <w:rsid w:val="003749BB"/>
    <w:rsid w:val="00374F02"/>
    <w:rsid w:val="00375B3F"/>
    <w:rsid w:val="00375DB0"/>
    <w:rsid w:val="00376CEF"/>
    <w:rsid w:val="0037742E"/>
    <w:rsid w:val="00377535"/>
    <w:rsid w:val="0037799D"/>
    <w:rsid w:val="003779C7"/>
    <w:rsid w:val="00381629"/>
    <w:rsid w:val="003829A2"/>
    <w:rsid w:val="00383D64"/>
    <w:rsid w:val="00385AA9"/>
    <w:rsid w:val="00385DB0"/>
    <w:rsid w:val="00387590"/>
    <w:rsid w:val="00390F80"/>
    <w:rsid w:val="0039155C"/>
    <w:rsid w:val="00391962"/>
    <w:rsid w:val="0039338B"/>
    <w:rsid w:val="00393858"/>
    <w:rsid w:val="00393D04"/>
    <w:rsid w:val="00393F6A"/>
    <w:rsid w:val="00396104"/>
    <w:rsid w:val="0039671D"/>
    <w:rsid w:val="00396C13"/>
    <w:rsid w:val="0039767A"/>
    <w:rsid w:val="003A0200"/>
    <w:rsid w:val="003A06FD"/>
    <w:rsid w:val="003A0A36"/>
    <w:rsid w:val="003A0E78"/>
    <w:rsid w:val="003A18A6"/>
    <w:rsid w:val="003A1A82"/>
    <w:rsid w:val="003A1EBA"/>
    <w:rsid w:val="003A2B1F"/>
    <w:rsid w:val="003A31D5"/>
    <w:rsid w:val="003A34B1"/>
    <w:rsid w:val="003A3646"/>
    <w:rsid w:val="003A375C"/>
    <w:rsid w:val="003A4303"/>
    <w:rsid w:val="003A449E"/>
    <w:rsid w:val="003A4904"/>
    <w:rsid w:val="003A526E"/>
    <w:rsid w:val="003A6C0F"/>
    <w:rsid w:val="003A6D63"/>
    <w:rsid w:val="003B0853"/>
    <w:rsid w:val="003B11F6"/>
    <w:rsid w:val="003B1884"/>
    <w:rsid w:val="003B18AA"/>
    <w:rsid w:val="003B34D5"/>
    <w:rsid w:val="003B429E"/>
    <w:rsid w:val="003B429F"/>
    <w:rsid w:val="003B4BA5"/>
    <w:rsid w:val="003B5215"/>
    <w:rsid w:val="003B5B88"/>
    <w:rsid w:val="003B5DE4"/>
    <w:rsid w:val="003B6967"/>
    <w:rsid w:val="003B6A57"/>
    <w:rsid w:val="003B7329"/>
    <w:rsid w:val="003B75E6"/>
    <w:rsid w:val="003B78C3"/>
    <w:rsid w:val="003C022F"/>
    <w:rsid w:val="003C148F"/>
    <w:rsid w:val="003C218B"/>
    <w:rsid w:val="003C21A0"/>
    <w:rsid w:val="003C2C87"/>
    <w:rsid w:val="003C34BB"/>
    <w:rsid w:val="003C3C4E"/>
    <w:rsid w:val="003C4985"/>
    <w:rsid w:val="003C4EB5"/>
    <w:rsid w:val="003C5584"/>
    <w:rsid w:val="003C66A9"/>
    <w:rsid w:val="003C6C43"/>
    <w:rsid w:val="003C759A"/>
    <w:rsid w:val="003C7C60"/>
    <w:rsid w:val="003C7D4B"/>
    <w:rsid w:val="003D0243"/>
    <w:rsid w:val="003D0511"/>
    <w:rsid w:val="003D0FDA"/>
    <w:rsid w:val="003D1497"/>
    <w:rsid w:val="003D164F"/>
    <w:rsid w:val="003D1729"/>
    <w:rsid w:val="003D2E43"/>
    <w:rsid w:val="003D3BF8"/>
    <w:rsid w:val="003D47AB"/>
    <w:rsid w:val="003D47AE"/>
    <w:rsid w:val="003D569D"/>
    <w:rsid w:val="003D6753"/>
    <w:rsid w:val="003D6777"/>
    <w:rsid w:val="003D7955"/>
    <w:rsid w:val="003D7B16"/>
    <w:rsid w:val="003D7F7C"/>
    <w:rsid w:val="003E0A13"/>
    <w:rsid w:val="003E0F3E"/>
    <w:rsid w:val="003E1181"/>
    <w:rsid w:val="003E25F4"/>
    <w:rsid w:val="003E2FFE"/>
    <w:rsid w:val="003E33D7"/>
    <w:rsid w:val="003E3831"/>
    <w:rsid w:val="003E550E"/>
    <w:rsid w:val="003E57E8"/>
    <w:rsid w:val="003E5D30"/>
    <w:rsid w:val="003E6E60"/>
    <w:rsid w:val="003E70D6"/>
    <w:rsid w:val="003F1191"/>
    <w:rsid w:val="003F11D4"/>
    <w:rsid w:val="003F1412"/>
    <w:rsid w:val="003F1930"/>
    <w:rsid w:val="003F1938"/>
    <w:rsid w:val="003F19D4"/>
    <w:rsid w:val="003F1E11"/>
    <w:rsid w:val="003F1F21"/>
    <w:rsid w:val="003F3488"/>
    <w:rsid w:val="003F4718"/>
    <w:rsid w:val="003F52EF"/>
    <w:rsid w:val="003F57FC"/>
    <w:rsid w:val="003F5D30"/>
    <w:rsid w:val="003F640A"/>
    <w:rsid w:val="003F6CB3"/>
    <w:rsid w:val="003F6E6D"/>
    <w:rsid w:val="003F6E9D"/>
    <w:rsid w:val="003F7BBA"/>
    <w:rsid w:val="0040064A"/>
    <w:rsid w:val="00400720"/>
    <w:rsid w:val="004008EA"/>
    <w:rsid w:val="00401A1C"/>
    <w:rsid w:val="00402008"/>
    <w:rsid w:val="004022C8"/>
    <w:rsid w:val="00403261"/>
    <w:rsid w:val="0040333F"/>
    <w:rsid w:val="004035A1"/>
    <w:rsid w:val="00403632"/>
    <w:rsid w:val="004041F3"/>
    <w:rsid w:val="00404F4A"/>
    <w:rsid w:val="00405321"/>
    <w:rsid w:val="00405E0A"/>
    <w:rsid w:val="00406DC4"/>
    <w:rsid w:val="00407515"/>
    <w:rsid w:val="00407788"/>
    <w:rsid w:val="004079DD"/>
    <w:rsid w:val="00407D1D"/>
    <w:rsid w:val="00407FA8"/>
    <w:rsid w:val="00410060"/>
    <w:rsid w:val="00410766"/>
    <w:rsid w:val="00411CDC"/>
    <w:rsid w:val="0041391B"/>
    <w:rsid w:val="0041457A"/>
    <w:rsid w:val="00414E90"/>
    <w:rsid w:val="00414EDA"/>
    <w:rsid w:val="00415BC8"/>
    <w:rsid w:val="00415D5B"/>
    <w:rsid w:val="004161D5"/>
    <w:rsid w:val="00416DAA"/>
    <w:rsid w:val="0041703A"/>
    <w:rsid w:val="004173CC"/>
    <w:rsid w:val="00417504"/>
    <w:rsid w:val="004177F7"/>
    <w:rsid w:val="00417ADA"/>
    <w:rsid w:val="004202C7"/>
    <w:rsid w:val="004203AB"/>
    <w:rsid w:val="004217C9"/>
    <w:rsid w:val="00421821"/>
    <w:rsid w:val="00422F86"/>
    <w:rsid w:val="00423B36"/>
    <w:rsid w:val="00423C63"/>
    <w:rsid w:val="00424516"/>
    <w:rsid w:val="0042463B"/>
    <w:rsid w:val="004251AE"/>
    <w:rsid w:val="004252CB"/>
    <w:rsid w:val="00425897"/>
    <w:rsid w:val="004262DF"/>
    <w:rsid w:val="004265AC"/>
    <w:rsid w:val="00427640"/>
    <w:rsid w:val="0043092B"/>
    <w:rsid w:val="00430EEA"/>
    <w:rsid w:val="00431C0C"/>
    <w:rsid w:val="00431F64"/>
    <w:rsid w:val="00432205"/>
    <w:rsid w:val="00432792"/>
    <w:rsid w:val="004335BA"/>
    <w:rsid w:val="00434184"/>
    <w:rsid w:val="00434217"/>
    <w:rsid w:val="0043503D"/>
    <w:rsid w:val="004356B2"/>
    <w:rsid w:val="00436163"/>
    <w:rsid w:val="00436A46"/>
    <w:rsid w:val="00437868"/>
    <w:rsid w:val="00440614"/>
    <w:rsid w:val="00440BC8"/>
    <w:rsid w:val="00441FF6"/>
    <w:rsid w:val="0044222B"/>
    <w:rsid w:val="00443C9D"/>
    <w:rsid w:val="00443D14"/>
    <w:rsid w:val="00444780"/>
    <w:rsid w:val="00444A80"/>
    <w:rsid w:val="00446F96"/>
    <w:rsid w:val="0044795D"/>
    <w:rsid w:val="00450248"/>
    <w:rsid w:val="00450257"/>
    <w:rsid w:val="00450623"/>
    <w:rsid w:val="00450BED"/>
    <w:rsid w:val="00451123"/>
    <w:rsid w:val="0045128A"/>
    <w:rsid w:val="00451F82"/>
    <w:rsid w:val="00452208"/>
    <w:rsid w:val="00453676"/>
    <w:rsid w:val="00453711"/>
    <w:rsid w:val="00453D65"/>
    <w:rsid w:val="00454B36"/>
    <w:rsid w:val="0045604A"/>
    <w:rsid w:val="00456303"/>
    <w:rsid w:val="00456494"/>
    <w:rsid w:val="004565A7"/>
    <w:rsid w:val="004565DD"/>
    <w:rsid w:val="00457EF0"/>
    <w:rsid w:val="00461D6B"/>
    <w:rsid w:val="0046292A"/>
    <w:rsid w:val="00462C12"/>
    <w:rsid w:val="00462CC7"/>
    <w:rsid w:val="004634EA"/>
    <w:rsid w:val="00463BBA"/>
    <w:rsid w:val="004642F7"/>
    <w:rsid w:val="00464531"/>
    <w:rsid w:val="00465964"/>
    <w:rsid w:val="004662E9"/>
    <w:rsid w:val="00466F89"/>
    <w:rsid w:val="004677FD"/>
    <w:rsid w:val="004678E6"/>
    <w:rsid w:val="00470455"/>
    <w:rsid w:val="0047172F"/>
    <w:rsid w:val="004718A3"/>
    <w:rsid w:val="00472581"/>
    <w:rsid w:val="004737B1"/>
    <w:rsid w:val="00474A19"/>
    <w:rsid w:val="00474C63"/>
    <w:rsid w:val="00475552"/>
    <w:rsid w:val="00475AAC"/>
    <w:rsid w:val="00475C3C"/>
    <w:rsid w:val="004804D9"/>
    <w:rsid w:val="004812B7"/>
    <w:rsid w:val="0048164C"/>
    <w:rsid w:val="0048225E"/>
    <w:rsid w:val="004831C1"/>
    <w:rsid w:val="004836C5"/>
    <w:rsid w:val="00483726"/>
    <w:rsid w:val="00483D19"/>
    <w:rsid w:val="0048431E"/>
    <w:rsid w:val="004848BA"/>
    <w:rsid w:val="00485202"/>
    <w:rsid w:val="00487618"/>
    <w:rsid w:val="004879CC"/>
    <w:rsid w:val="00487E7D"/>
    <w:rsid w:val="004910A1"/>
    <w:rsid w:val="004916E4"/>
    <w:rsid w:val="0049190E"/>
    <w:rsid w:val="00493596"/>
    <w:rsid w:val="00493F7A"/>
    <w:rsid w:val="0049545A"/>
    <w:rsid w:val="00495ABA"/>
    <w:rsid w:val="00496287"/>
    <w:rsid w:val="00496707"/>
    <w:rsid w:val="00496C91"/>
    <w:rsid w:val="00497BBA"/>
    <w:rsid w:val="00497D78"/>
    <w:rsid w:val="004A07CB"/>
    <w:rsid w:val="004A084C"/>
    <w:rsid w:val="004A0BA1"/>
    <w:rsid w:val="004A1789"/>
    <w:rsid w:val="004A197B"/>
    <w:rsid w:val="004A2931"/>
    <w:rsid w:val="004A2B2B"/>
    <w:rsid w:val="004A2DC7"/>
    <w:rsid w:val="004A33F8"/>
    <w:rsid w:val="004A38B2"/>
    <w:rsid w:val="004A4BDB"/>
    <w:rsid w:val="004A5AFC"/>
    <w:rsid w:val="004A5D1F"/>
    <w:rsid w:val="004A6C49"/>
    <w:rsid w:val="004A70DF"/>
    <w:rsid w:val="004A7802"/>
    <w:rsid w:val="004A79DF"/>
    <w:rsid w:val="004B15E5"/>
    <w:rsid w:val="004B16AA"/>
    <w:rsid w:val="004B2D72"/>
    <w:rsid w:val="004B3B68"/>
    <w:rsid w:val="004B3E9D"/>
    <w:rsid w:val="004B42E1"/>
    <w:rsid w:val="004B47E5"/>
    <w:rsid w:val="004B57EC"/>
    <w:rsid w:val="004B5F6F"/>
    <w:rsid w:val="004B6CFB"/>
    <w:rsid w:val="004B6E05"/>
    <w:rsid w:val="004B72A9"/>
    <w:rsid w:val="004B7460"/>
    <w:rsid w:val="004B78D3"/>
    <w:rsid w:val="004B7B88"/>
    <w:rsid w:val="004C0500"/>
    <w:rsid w:val="004C0632"/>
    <w:rsid w:val="004C111E"/>
    <w:rsid w:val="004C141F"/>
    <w:rsid w:val="004C1B27"/>
    <w:rsid w:val="004C38D6"/>
    <w:rsid w:val="004C482C"/>
    <w:rsid w:val="004C4DE0"/>
    <w:rsid w:val="004C5193"/>
    <w:rsid w:val="004C59A5"/>
    <w:rsid w:val="004C74F6"/>
    <w:rsid w:val="004D02C8"/>
    <w:rsid w:val="004D059B"/>
    <w:rsid w:val="004D0A53"/>
    <w:rsid w:val="004D1153"/>
    <w:rsid w:val="004D3588"/>
    <w:rsid w:val="004D38FA"/>
    <w:rsid w:val="004D488C"/>
    <w:rsid w:val="004D4964"/>
    <w:rsid w:val="004D4BAD"/>
    <w:rsid w:val="004D54D3"/>
    <w:rsid w:val="004D6BCA"/>
    <w:rsid w:val="004D6F03"/>
    <w:rsid w:val="004D772F"/>
    <w:rsid w:val="004E0930"/>
    <w:rsid w:val="004E1523"/>
    <w:rsid w:val="004E1855"/>
    <w:rsid w:val="004E209C"/>
    <w:rsid w:val="004E34A0"/>
    <w:rsid w:val="004E3E0F"/>
    <w:rsid w:val="004E41C1"/>
    <w:rsid w:val="004E4810"/>
    <w:rsid w:val="004E4B98"/>
    <w:rsid w:val="004E5819"/>
    <w:rsid w:val="004E7360"/>
    <w:rsid w:val="004F047D"/>
    <w:rsid w:val="004F0512"/>
    <w:rsid w:val="004F1BD1"/>
    <w:rsid w:val="004F243D"/>
    <w:rsid w:val="004F3BED"/>
    <w:rsid w:val="004F3D5B"/>
    <w:rsid w:val="004F3FFB"/>
    <w:rsid w:val="004F419B"/>
    <w:rsid w:val="004F4618"/>
    <w:rsid w:val="004F4C22"/>
    <w:rsid w:val="004F56E4"/>
    <w:rsid w:val="004F5831"/>
    <w:rsid w:val="004F588F"/>
    <w:rsid w:val="004F58FD"/>
    <w:rsid w:val="004F68A2"/>
    <w:rsid w:val="00500484"/>
    <w:rsid w:val="00500619"/>
    <w:rsid w:val="00501CBE"/>
    <w:rsid w:val="00502C5E"/>
    <w:rsid w:val="00503031"/>
    <w:rsid w:val="00503251"/>
    <w:rsid w:val="005033A8"/>
    <w:rsid w:val="005037A0"/>
    <w:rsid w:val="00503E52"/>
    <w:rsid w:val="00504C0D"/>
    <w:rsid w:val="00505283"/>
    <w:rsid w:val="0050618E"/>
    <w:rsid w:val="005077AB"/>
    <w:rsid w:val="005108DD"/>
    <w:rsid w:val="00511006"/>
    <w:rsid w:val="0051118F"/>
    <w:rsid w:val="00511A43"/>
    <w:rsid w:val="00512459"/>
    <w:rsid w:val="00512CB5"/>
    <w:rsid w:val="00513981"/>
    <w:rsid w:val="00515211"/>
    <w:rsid w:val="00515327"/>
    <w:rsid w:val="0051545E"/>
    <w:rsid w:val="005158E8"/>
    <w:rsid w:val="00515D31"/>
    <w:rsid w:val="00515F33"/>
    <w:rsid w:val="00517883"/>
    <w:rsid w:val="00520A25"/>
    <w:rsid w:val="00520F3A"/>
    <w:rsid w:val="005210EC"/>
    <w:rsid w:val="00521493"/>
    <w:rsid w:val="00521761"/>
    <w:rsid w:val="00521ABF"/>
    <w:rsid w:val="0052274A"/>
    <w:rsid w:val="0052390F"/>
    <w:rsid w:val="00524AB0"/>
    <w:rsid w:val="00525A85"/>
    <w:rsid w:val="00525F47"/>
    <w:rsid w:val="00526526"/>
    <w:rsid w:val="00527400"/>
    <w:rsid w:val="005278A7"/>
    <w:rsid w:val="00530327"/>
    <w:rsid w:val="0053179F"/>
    <w:rsid w:val="00532584"/>
    <w:rsid w:val="00533164"/>
    <w:rsid w:val="0053406F"/>
    <w:rsid w:val="00534644"/>
    <w:rsid w:val="0053530A"/>
    <w:rsid w:val="00535332"/>
    <w:rsid w:val="0053574C"/>
    <w:rsid w:val="005359A1"/>
    <w:rsid w:val="0053701A"/>
    <w:rsid w:val="005373E2"/>
    <w:rsid w:val="00537A0C"/>
    <w:rsid w:val="00541743"/>
    <w:rsid w:val="005427BC"/>
    <w:rsid w:val="0054309A"/>
    <w:rsid w:val="00543197"/>
    <w:rsid w:val="005437CA"/>
    <w:rsid w:val="00543FD0"/>
    <w:rsid w:val="0054480B"/>
    <w:rsid w:val="00544D1B"/>
    <w:rsid w:val="00544F48"/>
    <w:rsid w:val="005457E8"/>
    <w:rsid w:val="00547928"/>
    <w:rsid w:val="00547C22"/>
    <w:rsid w:val="005503AB"/>
    <w:rsid w:val="005504CC"/>
    <w:rsid w:val="005504DD"/>
    <w:rsid w:val="005516B6"/>
    <w:rsid w:val="00551D38"/>
    <w:rsid w:val="0055373F"/>
    <w:rsid w:val="00554AE3"/>
    <w:rsid w:val="005551FC"/>
    <w:rsid w:val="005563CD"/>
    <w:rsid w:val="00556652"/>
    <w:rsid w:val="00557801"/>
    <w:rsid w:val="005601CA"/>
    <w:rsid w:val="0056035B"/>
    <w:rsid w:val="005604BB"/>
    <w:rsid w:val="005612EE"/>
    <w:rsid w:val="00561C45"/>
    <w:rsid w:val="00562705"/>
    <w:rsid w:val="00563884"/>
    <w:rsid w:val="00563973"/>
    <w:rsid w:val="005639BB"/>
    <w:rsid w:val="005645CE"/>
    <w:rsid w:val="00564824"/>
    <w:rsid w:val="00564A00"/>
    <w:rsid w:val="00564A17"/>
    <w:rsid w:val="005662BB"/>
    <w:rsid w:val="00566B56"/>
    <w:rsid w:val="00566B90"/>
    <w:rsid w:val="005671F8"/>
    <w:rsid w:val="005675D0"/>
    <w:rsid w:val="0056774E"/>
    <w:rsid w:val="00567A55"/>
    <w:rsid w:val="005706E3"/>
    <w:rsid w:val="0057077E"/>
    <w:rsid w:val="005715B5"/>
    <w:rsid w:val="00571A33"/>
    <w:rsid w:val="0057209A"/>
    <w:rsid w:val="00572606"/>
    <w:rsid w:val="00572B07"/>
    <w:rsid w:val="00572F9D"/>
    <w:rsid w:val="005733E2"/>
    <w:rsid w:val="00573D2D"/>
    <w:rsid w:val="00574F41"/>
    <w:rsid w:val="005757C3"/>
    <w:rsid w:val="00576565"/>
    <w:rsid w:val="00576C9D"/>
    <w:rsid w:val="00576F06"/>
    <w:rsid w:val="00580226"/>
    <w:rsid w:val="00581468"/>
    <w:rsid w:val="00581F3E"/>
    <w:rsid w:val="005823D1"/>
    <w:rsid w:val="0058346C"/>
    <w:rsid w:val="00583497"/>
    <w:rsid w:val="005839FE"/>
    <w:rsid w:val="00584624"/>
    <w:rsid w:val="00585D78"/>
    <w:rsid w:val="00586770"/>
    <w:rsid w:val="00586A62"/>
    <w:rsid w:val="00587749"/>
    <w:rsid w:val="005912F6"/>
    <w:rsid w:val="0059187D"/>
    <w:rsid w:val="005920EA"/>
    <w:rsid w:val="005923BD"/>
    <w:rsid w:val="00592A7B"/>
    <w:rsid w:val="00592EAE"/>
    <w:rsid w:val="00593E61"/>
    <w:rsid w:val="00595516"/>
    <w:rsid w:val="005956FC"/>
    <w:rsid w:val="00595C3C"/>
    <w:rsid w:val="0059686B"/>
    <w:rsid w:val="00596914"/>
    <w:rsid w:val="005971AB"/>
    <w:rsid w:val="005976A9"/>
    <w:rsid w:val="005978CF"/>
    <w:rsid w:val="00597CC9"/>
    <w:rsid w:val="00597DFC"/>
    <w:rsid w:val="005A0071"/>
    <w:rsid w:val="005A0975"/>
    <w:rsid w:val="005A0AAA"/>
    <w:rsid w:val="005A0C56"/>
    <w:rsid w:val="005A1476"/>
    <w:rsid w:val="005A17A7"/>
    <w:rsid w:val="005A19F5"/>
    <w:rsid w:val="005A1A53"/>
    <w:rsid w:val="005A1F5F"/>
    <w:rsid w:val="005A3305"/>
    <w:rsid w:val="005A379C"/>
    <w:rsid w:val="005A4383"/>
    <w:rsid w:val="005A57E3"/>
    <w:rsid w:val="005A6056"/>
    <w:rsid w:val="005A6A98"/>
    <w:rsid w:val="005A6F79"/>
    <w:rsid w:val="005A7320"/>
    <w:rsid w:val="005B017A"/>
    <w:rsid w:val="005B10E0"/>
    <w:rsid w:val="005B160F"/>
    <w:rsid w:val="005B19B2"/>
    <w:rsid w:val="005B1C78"/>
    <w:rsid w:val="005B2678"/>
    <w:rsid w:val="005B277D"/>
    <w:rsid w:val="005B2E30"/>
    <w:rsid w:val="005B3C3A"/>
    <w:rsid w:val="005B4187"/>
    <w:rsid w:val="005B6F03"/>
    <w:rsid w:val="005B743B"/>
    <w:rsid w:val="005C150A"/>
    <w:rsid w:val="005C17CF"/>
    <w:rsid w:val="005C1BFB"/>
    <w:rsid w:val="005C20DD"/>
    <w:rsid w:val="005C3CB6"/>
    <w:rsid w:val="005C425E"/>
    <w:rsid w:val="005C42D1"/>
    <w:rsid w:val="005C44FC"/>
    <w:rsid w:val="005C4C44"/>
    <w:rsid w:val="005C614C"/>
    <w:rsid w:val="005C7553"/>
    <w:rsid w:val="005C7E91"/>
    <w:rsid w:val="005D0212"/>
    <w:rsid w:val="005D06CC"/>
    <w:rsid w:val="005D06E7"/>
    <w:rsid w:val="005D0A08"/>
    <w:rsid w:val="005D0A95"/>
    <w:rsid w:val="005D0C65"/>
    <w:rsid w:val="005D1FCF"/>
    <w:rsid w:val="005D26AC"/>
    <w:rsid w:val="005D30D0"/>
    <w:rsid w:val="005D331D"/>
    <w:rsid w:val="005D43D4"/>
    <w:rsid w:val="005D4EEC"/>
    <w:rsid w:val="005D50E0"/>
    <w:rsid w:val="005D54EF"/>
    <w:rsid w:val="005D5E85"/>
    <w:rsid w:val="005D6A61"/>
    <w:rsid w:val="005D7059"/>
    <w:rsid w:val="005D76EB"/>
    <w:rsid w:val="005D78CE"/>
    <w:rsid w:val="005D7B47"/>
    <w:rsid w:val="005E0088"/>
    <w:rsid w:val="005E049A"/>
    <w:rsid w:val="005E04B3"/>
    <w:rsid w:val="005E0EF2"/>
    <w:rsid w:val="005E1C40"/>
    <w:rsid w:val="005E26BB"/>
    <w:rsid w:val="005E49DF"/>
    <w:rsid w:val="005E50CE"/>
    <w:rsid w:val="005E5ADA"/>
    <w:rsid w:val="005E5B67"/>
    <w:rsid w:val="005E61F9"/>
    <w:rsid w:val="005E677E"/>
    <w:rsid w:val="005E767F"/>
    <w:rsid w:val="005E78E7"/>
    <w:rsid w:val="005E7BE5"/>
    <w:rsid w:val="005F18F1"/>
    <w:rsid w:val="005F18FC"/>
    <w:rsid w:val="005F1C42"/>
    <w:rsid w:val="005F34F5"/>
    <w:rsid w:val="005F38AF"/>
    <w:rsid w:val="005F5E72"/>
    <w:rsid w:val="005F659D"/>
    <w:rsid w:val="005F65A4"/>
    <w:rsid w:val="005F6867"/>
    <w:rsid w:val="005F69C0"/>
    <w:rsid w:val="005F6DE7"/>
    <w:rsid w:val="005F7EF7"/>
    <w:rsid w:val="006004F6"/>
    <w:rsid w:val="0060074D"/>
    <w:rsid w:val="0060205C"/>
    <w:rsid w:val="006031AB"/>
    <w:rsid w:val="00603AAA"/>
    <w:rsid w:val="00603AB4"/>
    <w:rsid w:val="00604052"/>
    <w:rsid w:val="00605211"/>
    <w:rsid w:val="0060527D"/>
    <w:rsid w:val="006052E0"/>
    <w:rsid w:val="006054E4"/>
    <w:rsid w:val="006055F7"/>
    <w:rsid w:val="00605DCB"/>
    <w:rsid w:val="0060666A"/>
    <w:rsid w:val="00606BBA"/>
    <w:rsid w:val="006100CC"/>
    <w:rsid w:val="0061099E"/>
    <w:rsid w:val="00610BB1"/>
    <w:rsid w:val="006128E2"/>
    <w:rsid w:val="0061438B"/>
    <w:rsid w:val="00614A33"/>
    <w:rsid w:val="00614F49"/>
    <w:rsid w:val="00614FC1"/>
    <w:rsid w:val="00615383"/>
    <w:rsid w:val="0061608E"/>
    <w:rsid w:val="006165C5"/>
    <w:rsid w:val="00617AF9"/>
    <w:rsid w:val="00617C52"/>
    <w:rsid w:val="00620827"/>
    <w:rsid w:val="00620AA3"/>
    <w:rsid w:val="00620C42"/>
    <w:rsid w:val="00621435"/>
    <w:rsid w:val="00621691"/>
    <w:rsid w:val="006217A9"/>
    <w:rsid w:val="00621D74"/>
    <w:rsid w:val="00621D82"/>
    <w:rsid w:val="00621EA3"/>
    <w:rsid w:val="006229F7"/>
    <w:rsid w:val="00622FC7"/>
    <w:rsid w:val="006235D7"/>
    <w:rsid w:val="00623606"/>
    <w:rsid w:val="00624282"/>
    <w:rsid w:val="00624664"/>
    <w:rsid w:val="00624CB8"/>
    <w:rsid w:val="00625989"/>
    <w:rsid w:val="00625D49"/>
    <w:rsid w:val="006265C2"/>
    <w:rsid w:val="00627004"/>
    <w:rsid w:val="006270C5"/>
    <w:rsid w:val="00630128"/>
    <w:rsid w:val="00630939"/>
    <w:rsid w:val="00632DEE"/>
    <w:rsid w:val="0063372F"/>
    <w:rsid w:val="00636286"/>
    <w:rsid w:val="0063713A"/>
    <w:rsid w:val="006379DF"/>
    <w:rsid w:val="0064034C"/>
    <w:rsid w:val="00640432"/>
    <w:rsid w:val="00640566"/>
    <w:rsid w:val="00640B7B"/>
    <w:rsid w:val="00640CC2"/>
    <w:rsid w:val="00640E7D"/>
    <w:rsid w:val="00641A96"/>
    <w:rsid w:val="006429A5"/>
    <w:rsid w:val="00643429"/>
    <w:rsid w:val="006434E7"/>
    <w:rsid w:val="0064374C"/>
    <w:rsid w:val="00643A34"/>
    <w:rsid w:val="00644FCD"/>
    <w:rsid w:val="00645142"/>
    <w:rsid w:val="00645E1A"/>
    <w:rsid w:val="00647778"/>
    <w:rsid w:val="00647A50"/>
    <w:rsid w:val="00650662"/>
    <w:rsid w:val="00650CFB"/>
    <w:rsid w:val="00651122"/>
    <w:rsid w:val="00651549"/>
    <w:rsid w:val="00653289"/>
    <w:rsid w:val="0065348C"/>
    <w:rsid w:val="00653B12"/>
    <w:rsid w:val="00654307"/>
    <w:rsid w:val="00654396"/>
    <w:rsid w:val="00654B64"/>
    <w:rsid w:val="00654C6F"/>
    <w:rsid w:val="00655661"/>
    <w:rsid w:val="00656231"/>
    <w:rsid w:val="00656C2C"/>
    <w:rsid w:val="00656CCC"/>
    <w:rsid w:val="006576BB"/>
    <w:rsid w:val="006578D0"/>
    <w:rsid w:val="00657B12"/>
    <w:rsid w:val="006602F8"/>
    <w:rsid w:val="00660709"/>
    <w:rsid w:val="00660AC5"/>
    <w:rsid w:val="00661FC1"/>
    <w:rsid w:val="00664311"/>
    <w:rsid w:val="00664B7C"/>
    <w:rsid w:val="00665FCC"/>
    <w:rsid w:val="00667128"/>
    <w:rsid w:val="0066784E"/>
    <w:rsid w:val="00667DB3"/>
    <w:rsid w:val="006700C2"/>
    <w:rsid w:val="006717BA"/>
    <w:rsid w:val="00672A4E"/>
    <w:rsid w:val="00672A9F"/>
    <w:rsid w:val="00672EDF"/>
    <w:rsid w:val="00673FDC"/>
    <w:rsid w:val="00674760"/>
    <w:rsid w:val="00675340"/>
    <w:rsid w:val="00676151"/>
    <w:rsid w:val="00680AC3"/>
    <w:rsid w:val="006817E7"/>
    <w:rsid w:val="006820F7"/>
    <w:rsid w:val="00683BDA"/>
    <w:rsid w:val="00683DE9"/>
    <w:rsid w:val="00683FC8"/>
    <w:rsid w:val="00684192"/>
    <w:rsid w:val="00684CEF"/>
    <w:rsid w:val="006856E3"/>
    <w:rsid w:val="00686608"/>
    <w:rsid w:val="00687BCF"/>
    <w:rsid w:val="006900B9"/>
    <w:rsid w:val="00690890"/>
    <w:rsid w:val="00692497"/>
    <w:rsid w:val="006930D1"/>
    <w:rsid w:val="00693224"/>
    <w:rsid w:val="006945E0"/>
    <w:rsid w:val="006951C0"/>
    <w:rsid w:val="0069537D"/>
    <w:rsid w:val="00696222"/>
    <w:rsid w:val="00696341"/>
    <w:rsid w:val="0069661C"/>
    <w:rsid w:val="00697D5E"/>
    <w:rsid w:val="006A0F02"/>
    <w:rsid w:val="006A266D"/>
    <w:rsid w:val="006A2F5D"/>
    <w:rsid w:val="006A4702"/>
    <w:rsid w:val="006A509D"/>
    <w:rsid w:val="006A5DE1"/>
    <w:rsid w:val="006A60BF"/>
    <w:rsid w:val="006A6488"/>
    <w:rsid w:val="006A7717"/>
    <w:rsid w:val="006B1E78"/>
    <w:rsid w:val="006B27BA"/>
    <w:rsid w:val="006B2DA9"/>
    <w:rsid w:val="006B31D8"/>
    <w:rsid w:val="006B3C74"/>
    <w:rsid w:val="006B509E"/>
    <w:rsid w:val="006B5367"/>
    <w:rsid w:val="006B554C"/>
    <w:rsid w:val="006B5D95"/>
    <w:rsid w:val="006B61F2"/>
    <w:rsid w:val="006C0B59"/>
    <w:rsid w:val="006C0EE8"/>
    <w:rsid w:val="006C2800"/>
    <w:rsid w:val="006C2A62"/>
    <w:rsid w:val="006C3455"/>
    <w:rsid w:val="006C538A"/>
    <w:rsid w:val="006C5634"/>
    <w:rsid w:val="006C594D"/>
    <w:rsid w:val="006C5CC7"/>
    <w:rsid w:val="006C5D48"/>
    <w:rsid w:val="006C63F7"/>
    <w:rsid w:val="006C65E3"/>
    <w:rsid w:val="006C69EF"/>
    <w:rsid w:val="006D023D"/>
    <w:rsid w:val="006D0844"/>
    <w:rsid w:val="006D0E57"/>
    <w:rsid w:val="006D2647"/>
    <w:rsid w:val="006D2FA5"/>
    <w:rsid w:val="006D354F"/>
    <w:rsid w:val="006D3650"/>
    <w:rsid w:val="006D4FFF"/>
    <w:rsid w:val="006D57C6"/>
    <w:rsid w:val="006D5DCF"/>
    <w:rsid w:val="006D6070"/>
    <w:rsid w:val="006D60B5"/>
    <w:rsid w:val="006D6C80"/>
    <w:rsid w:val="006D6DD4"/>
    <w:rsid w:val="006D7088"/>
    <w:rsid w:val="006D7540"/>
    <w:rsid w:val="006D77A2"/>
    <w:rsid w:val="006E0229"/>
    <w:rsid w:val="006E0902"/>
    <w:rsid w:val="006E0AF1"/>
    <w:rsid w:val="006E0BA7"/>
    <w:rsid w:val="006E132E"/>
    <w:rsid w:val="006E1C2D"/>
    <w:rsid w:val="006E1C7A"/>
    <w:rsid w:val="006E2745"/>
    <w:rsid w:val="006E279B"/>
    <w:rsid w:val="006E3A14"/>
    <w:rsid w:val="006E3DA5"/>
    <w:rsid w:val="006E4B6B"/>
    <w:rsid w:val="006E4CAD"/>
    <w:rsid w:val="006E6B4A"/>
    <w:rsid w:val="006E725A"/>
    <w:rsid w:val="006E7C38"/>
    <w:rsid w:val="006F023C"/>
    <w:rsid w:val="006F0528"/>
    <w:rsid w:val="006F105D"/>
    <w:rsid w:val="006F1A37"/>
    <w:rsid w:val="006F2560"/>
    <w:rsid w:val="006F2643"/>
    <w:rsid w:val="006F3B5D"/>
    <w:rsid w:val="006F3E3E"/>
    <w:rsid w:val="006F4E92"/>
    <w:rsid w:val="006F5EB4"/>
    <w:rsid w:val="006F7488"/>
    <w:rsid w:val="006F7CEA"/>
    <w:rsid w:val="007001F1"/>
    <w:rsid w:val="00700416"/>
    <w:rsid w:val="00700547"/>
    <w:rsid w:val="00701644"/>
    <w:rsid w:val="0070177A"/>
    <w:rsid w:val="00701B1B"/>
    <w:rsid w:val="00703122"/>
    <w:rsid w:val="00703F95"/>
    <w:rsid w:val="0070411A"/>
    <w:rsid w:val="007055F6"/>
    <w:rsid w:val="00705A55"/>
    <w:rsid w:val="00705C63"/>
    <w:rsid w:val="00706123"/>
    <w:rsid w:val="00706C80"/>
    <w:rsid w:val="0071006A"/>
    <w:rsid w:val="0071053F"/>
    <w:rsid w:val="007105BF"/>
    <w:rsid w:val="007105FC"/>
    <w:rsid w:val="0071212D"/>
    <w:rsid w:val="0071239C"/>
    <w:rsid w:val="0071396E"/>
    <w:rsid w:val="00713A77"/>
    <w:rsid w:val="00713EDF"/>
    <w:rsid w:val="00714118"/>
    <w:rsid w:val="0071453F"/>
    <w:rsid w:val="00714CA9"/>
    <w:rsid w:val="00715440"/>
    <w:rsid w:val="00716824"/>
    <w:rsid w:val="007170F7"/>
    <w:rsid w:val="00720737"/>
    <w:rsid w:val="00720AF9"/>
    <w:rsid w:val="00721BAA"/>
    <w:rsid w:val="00722B8A"/>
    <w:rsid w:val="00722C88"/>
    <w:rsid w:val="00723814"/>
    <w:rsid w:val="00724858"/>
    <w:rsid w:val="0072500B"/>
    <w:rsid w:val="007251E1"/>
    <w:rsid w:val="007257BA"/>
    <w:rsid w:val="0072752E"/>
    <w:rsid w:val="00727E32"/>
    <w:rsid w:val="00730649"/>
    <w:rsid w:val="00731B05"/>
    <w:rsid w:val="00731EA3"/>
    <w:rsid w:val="00731F12"/>
    <w:rsid w:val="0073540B"/>
    <w:rsid w:val="00735591"/>
    <w:rsid w:val="00735C30"/>
    <w:rsid w:val="00735E2D"/>
    <w:rsid w:val="007361BE"/>
    <w:rsid w:val="00736473"/>
    <w:rsid w:val="00736A7C"/>
    <w:rsid w:val="007376C2"/>
    <w:rsid w:val="007401F3"/>
    <w:rsid w:val="007408F5"/>
    <w:rsid w:val="007409F8"/>
    <w:rsid w:val="007412F8"/>
    <w:rsid w:val="007427B4"/>
    <w:rsid w:val="007433DD"/>
    <w:rsid w:val="00743460"/>
    <w:rsid w:val="007435FD"/>
    <w:rsid w:val="007442DB"/>
    <w:rsid w:val="00744606"/>
    <w:rsid w:val="00744AC0"/>
    <w:rsid w:val="00744FDB"/>
    <w:rsid w:val="0074519A"/>
    <w:rsid w:val="00746619"/>
    <w:rsid w:val="0074761B"/>
    <w:rsid w:val="00747D75"/>
    <w:rsid w:val="00747F81"/>
    <w:rsid w:val="00750FF8"/>
    <w:rsid w:val="007513AB"/>
    <w:rsid w:val="00751868"/>
    <w:rsid w:val="0075393C"/>
    <w:rsid w:val="007543F9"/>
    <w:rsid w:val="00754C08"/>
    <w:rsid w:val="00755334"/>
    <w:rsid w:val="00755355"/>
    <w:rsid w:val="0075669C"/>
    <w:rsid w:val="00756771"/>
    <w:rsid w:val="007576EE"/>
    <w:rsid w:val="00757A66"/>
    <w:rsid w:val="00760671"/>
    <w:rsid w:val="00760AF7"/>
    <w:rsid w:val="00761818"/>
    <w:rsid w:val="00762C44"/>
    <w:rsid w:val="00764BDA"/>
    <w:rsid w:val="00765B75"/>
    <w:rsid w:val="00765F11"/>
    <w:rsid w:val="0077052A"/>
    <w:rsid w:val="0077077C"/>
    <w:rsid w:val="00770A2B"/>
    <w:rsid w:val="00771031"/>
    <w:rsid w:val="007711F3"/>
    <w:rsid w:val="00771666"/>
    <w:rsid w:val="007721D7"/>
    <w:rsid w:val="007732CD"/>
    <w:rsid w:val="00774123"/>
    <w:rsid w:val="00774311"/>
    <w:rsid w:val="007757C2"/>
    <w:rsid w:val="007759D7"/>
    <w:rsid w:val="00775B0D"/>
    <w:rsid w:val="00775C1F"/>
    <w:rsid w:val="0077607D"/>
    <w:rsid w:val="0077744F"/>
    <w:rsid w:val="00777A7B"/>
    <w:rsid w:val="00777CFF"/>
    <w:rsid w:val="00780BE7"/>
    <w:rsid w:val="007811E6"/>
    <w:rsid w:val="007816E3"/>
    <w:rsid w:val="0078189C"/>
    <w:rsid w:val="007819A3"/>
    <w:rsid w:val="00781DE1"/>
    <w:rsid w:val="00781EAD"/>
    <w:rsid w:val="00781EBC"/>
    <w:rsid w:val="007820EE"/>
    <w:rsid w:val="007822BE"/>
    <w:rsid w:val="00782BDF"/>
    <w:rsid w:val="007844F1"/>
    <w:rsid w:val="0078617A"/>
    <w:rsid w:val="007861DF"/>
    <w:rsid w:val="0078644D"/>
    <w:rsid w:val="0078771B"/>
    <w:rsid w:val="00790868"/>
    <w:rsid w:val="00790F39"/>
    <w:rsid w:val="00790FEB"/>
    <w:rsid w:val="00791B4B"/>
    <w:rsid w:val="007925E1"/>
    <w:rsid w:val="00793183"/>
    <w:rsid w:val="00793239"/>
    <w:rsid w:val="00793C16"/>
    <w:rsid w:val="00794A02"/>
    <w:rsid w:val="00794F48"/>
    <w:rsid w:val="00795A88"/>
    <w:rsid w:val="00796594"/>
    <w:rsid w:val="00796655"/>
    <w:rsid w:val="007A05A6"/>
    <w:rsid w:val="007A1157"/>
    <w:rsid w:val="007A17E2"/>
    <w:rsid w:val="007A25A1"/>
    <w:rsid w:val="007A2F40"/>
    <w:rsid w:val="007A3361"/>
    <w:rsid w:val="007A3396"/>
    <w:rsid w:val="007A3A12"/>
    <w:rsid w:val="007A59C8"/>
    <w:rsid w:val="007A5F18"/>
    <w:rsid w:val="007A6A2C"/>
    <w:rsid w:val="007A6A96"/>
    <w:rsid w:val="007B1C55"/>
    <w:rsid w:val="007B386B"/>
    <w:rsid w:val="007B4F5B"/>
    <w:rsid w:val="007B5370"/>
    <w:rsid w:val="007B58C0"/>
    <w:rsid w:val="007B623F"/>
    <w:rsid w:val="007B6559"/>
    <w:rsid w:val="007B6DF0"/>
    <w:rsid w:val="007B709C"/>
    <w:rsid w:val="007B771F"/>
    <w:rsid w:val="007B7D03"/>
    <w:rsid w:val="007C0994"/>
    <w:rsid w:val="007C0D98"/>
    <w:rsid w:val="007C1CE7"/>
    <w:rsid w:val="007C26C1"/>
    <w:rsid w:val="007C2D1B"/>
    <w:rsid w:val="007C4204"/>
    <w:rsid w:val="007C4A38"/>
    <w:rsid w:val="007C5FB9"/>
    <w:rsid w:val="007C60D8"/>
    <w:rsid w:val="007C66AC"/>
    <w:rsid w:val="007C6B29"/>
    <w:rsid w:val="007C77DB"/>
    <w:rsid w:val="007C77ED"/>
    <w:rsid w:val="007C7B9C"/>
    <w:rsid w:val="007D06A5"/>
    <w:rsid w:val="007D07B2"/>
    <w:rsid w:val="007D081E"/>
    <w:rsid w:val="007D0A47"/>
    <w:rsid w:val="007D0D1C"/>
    <w:rsid w:val="007D18E5"/>
    <w:rsid w:val="007D2323"/>
    <w:rsid w:val="007D258B"/>
    <w:rsid w:val="007D262F"/>
    <w:rsid w:val="007D2C0C"/>
    <w:rsid w:val="007D3187"/>
    <w:rsid w:val="007D396B"/>
    <w:rsid w:val="007D3A33"/>
    <w:rsid w:val="007D3F6C"/>
    <w:rsid w:val="007D45E5"/>
    <w:rsid w:val="007D4D24"/>
    <w:rsid w:val="007D51CA"/>
    <w:rsid w:val="007D5C22"/>
    <w:rsid w:val="007D5E0A"/>
    <w:rsid w:val="007D5F5C"/>
    <w:rsid w:val="007D6004"/>
    <w:rsid w:val="007D6BB8"/>
    <w:rsid w:val="007D7809"/>
    <w:rsid w:val="007E01F0"/>
    <w:rsid w:val="007E1384"/>
    <w:rsid w:val="007E1659"/>
    <w:rsid w:val="007E1ACB"/>
    <w:rsid w:val="007E1B57"/>
    <w:rsid w:val="007E1EE8"/>
    <w:rsid w:val="007E26B3"/>
    <w:rsid w:val="007E27C6"/>
    <w:rsid w:val="007E32AA"/>
    <w:rsid w:val="007E3335"/>
    <w:rsid w:val="007E3B03"/>
    <w:rsid w:val="007E4E56"/>
    <w:rsid w:val="007E529C"/>
    <w:rsid w:val="007E5787"/>
    <w:rsid w:val="007E59DE"/>
    <w:rsid w:val="007E7C52"/>
    <w:rsid w:val="007F0FC2"/>
    <w:rsid w:val="007F151E"/>
    <w:rsid w:val="007F242A"/>
    <w:rsid w:val="007F25A7"/>
    <w:rsid w:val="007F478E"/>
    <w:rsid w:val="007F53DC"/>
    <w:rsid w:val="007F7B4C"/>
    <w:rsid w:val="00800080"/>
    <w:rsid w:val="0080097C"/>
    <w:rsid w:val="00801206"/>
    <w:rsid w:val="00803924"/>
    <w:rsid w:val="008059CB"/>
    <w:rsid w:val="008061F3"/>
    <w:rsid w:val="00806542"/>
    <w:rsid w:val="008067AD"/>
    <w:rsid w:val="00806D92"/>
    <w:rsid w:val="00807A8C"/>
    <w:rsid w:val="00812A48"/>
    <w:rsid w:val="00812CD0"/>
    <w:rsid w:val="0081316C"/>
    <w:rsid w:val="00813260"/>
    <w:rsid w:val="008135FE"/>
    <w:rsid w:val="00813F6E"/>
    <w:rsid w:val="0081458C"/>
    <w:rsid w:val="00814C8A"/>
    <w:rsid w:val="00814DAA"/>
    <w:rsid w:val="00815462"/>
    <w:rsid w:val="0081560A"/>
    <w:rsid w:val="008157FD"/>
    <w:rsid w:val="00816EF1"/>
    <w:rsid w:val="00817A84"/>
    <w:rsid w:val="00820C4B"/>
    <w:rsid w:val="00821A90"/>
    <w:rsid w:val="00821FBE"/>
    <w:rsid w:val="00821FFC"/>
    <w:rsid w:val="00822319"/>
    <w:rsid w:val="0082254B"/>
    <w:rsid w:val="00823816"/>
    <w:rsid w:val="00824B45"/>
    <w:rsid w:val="00824D29"/>
    <w:rsid w:val="00825827"/>
    <w:rsid w:val="00825A03"/>
    <w:rsid w:val="00825FDB"/>
    <w:rsid w:val="00826333"/>
    <w:rsid w:val="00826968"/>
    <w:rsid w:val="00826A8A"/>
    <w:rsid w:val="008276B7"/>
    <w:rsid w:val="008278AE"/>
    <w:rsid w:val="008307E7"/>
    <w:rsid w:val="00830D16"/>
    <w:rsid w:val="0083129B"/>
    <w:rsid w:val="00831773"/>
    <w:rsid w:val="00832DF4"/>
    <w:rsid w:val="0083340C"/>
    <w:rsid w:val="00833E2C"/>
    <w:rsid w:val="0083465E"/>
    <w:rsid w:val="00835FA9"/>
    <w:rsid w:val="00837B70"/>
    <w:rsid w:val="008400AA"/>
    <w:rsid w:val="0084088E"/>
    <w:rsid w:val="00840FF5"/>
    <w:rsid w:val="00841545"/>
    <w:rsid w:val="00843013"/>
    <w:rsid w:val="00843632"/>
    <w:rsid w:val="00843A3B"/>
    <w:rsid w:val="00843B46"/>
    <w:rsid w:val="0084445A"/>
    <w:rsid w:val="008445D0"/>
    <w:rsid w:val="00844C03"/>
    <w:rsid w:val="00844F24"/>
    <w:rsid w:val="00845742"/>
    <w:rsid w:val="00845F83"/>
    <w:rsid w:val="00845FF2"/>
    <w:rsid w:val="008469F5"/>
    <w:rsid w:val="00846A93"/>
    <w:rsid w:val="00847405"/>
    <w:rsid w:val="008475A7"/>
    <w:rsid w:val="00847EEF"/>
    <w:rsid w:val="008511D8"/>
    <w:rsid w:val="008523A2"/>
    <w:rsid w:val="008525ED"/>
    <w:rsid w:val="00852775"/>
    <w:rsid w:val="00852FA9"/>
    <w:rsid w:val="0085356E"/>
    <w:rsid w:val="00853B2A"/>
    <w:rsid w:val="00853DD9"/>
    <w:rsid w:val="008544B1"/>
    <w:rsid w:val="008544DD"/>
    <w:rsid w:val="0085457E"/>
    <w:rsid w:val="00854A0F"/>
    <w:rsid w:val="00854B55"/>
    <w:rsid w:val="00855502"/>
    <w:rsid w:val="00855CB8"/>
    <w:rsid w:val="008560EC"/>
    <w:rsid w:val="00857754"/>
    <w:rsid w:val="008600A9"/>
    <w:rsid w:val="0086084B"/>
    <w:rsid w:val="0086125F"/>
    <w:rsid w:val="00861AD4"/>
    <w:rsid w:val="00862FD5"/>
    <w:rsid w:val="00863817"/>
    <w:rsid w:val="00864460"/>
    <w:rsid w:val="00864487"/>
    <w:rsid w:val="008654C3"/>
    <w:rsid w:val="008655EF"/>
    <w:rsid w:val="0086575B"/>
    <w:rsid w:val="00865B1A"/>
    <w:rsid w:val="00865D9C"/>
    <w:rsid w:val="008662B3"/>
    <w:rsid w:val="008670A4"/>
    <w:rsid w:val="00867809"/>
    <w:rsid w:val="008709CC"/>
    <w:rsid w:val="00871035"/>
    <w:rsid w:val="008717A1"/>
    <w:rsid w:val="00872B27"/>
    <w:rsid w:val="00872C4C"/>
    <w:rsid w:val="00873459"/>
    <w:rsid w:val="008738C0"/>
    <w:rsid w:val="00873D8B"/>
    <w:rsid w:val="00874DCC"/>
    <w:rsid w:val="00875854"/>
    <w:rsid w:val="00875F34"/>
    <w:rsid w:val="0087610B"/>
    <w:rsid w:val="0087661F"/>
    <w:rsid w:val="00876968"/>
    <w:rsid w:val="008772F6"/>
    <w:rsid w:val="00877D87"/>
    <w:rsid w:val="0088102A"/>
    <w:rsid w:val="00881FDA"/>
    <w:rsid w:val="00881FE3"/>
    <w:rsid w:val="008832F0"/>
    <w:rsid w:val="00883B30"/>
    <w:rsid w:val="008846CE"/>
    <w:rsid w:val="00884ECA"/>
    <w:rsid w:val="00885F87"/>
    <w:rsid w:val="008872B5"/>
    <w:rsid w:val="00887898"/>
    <w:rsid w:val="0089094F"/>
    <w:rsid w:val="00890E0E"/>
    <w:rsid w:val="00890F5D"/>
    <w:rsid w:val="0089125C"/>
    <w:rsid w:val="00891CB8"/>
    <w:rsid w:val="00892908"/>
    <w:rsid w:val="00892D88"/>
    <w:rsid w:val="0089369A"/>
    <w:rsid w:val="008938AB"/>
    <w:rsid w:val="00893B6A"/>
    <w:rsid w:val="00893F12"/>
    <w:rsid w:val="00894F35"/>
    <w:rsid w:val="008958FB"/>
    <w:rsid w:val="00895EB7"/>
    <w:rsid w:val="00895F09"/>
    <w:rsid w:val="008960CF"/>
    <w:rsid w:val="0089645A"/>
    <w:rsid w:val="008966C1"/>
    <w:rsid w:val="00896DFE"/>
    <w:rsid w:val="0089717E"/>
    <w:rsid w:val="008972DB"/>
    <w:rsid w:val="0089754A"/>
    <w:rsid w:val="00897643"/>
    <w:rsid w:val="00897E8E"/>
    <w:rsid w:val="008A0855"/>
    <w:rsid w:val="008A0A17"/>
    <w:rsid w:val="008A0E35"/>
    <w:rsid w:val="008A1913"/>
    <w:rsid w:val="008A28B5"/>
    <w:rsid w:val="008A2B83"/>
    <w:rsid w:val="008A4558"/>
    <w:rsid w:val="008A4C21"/>
    <w:rsid w:val="008A511E"/>
    <w:rsid w:val="008A5E52"/>
    <w:rsid w:val="008A63E0"/>
    <w:rsid w:val="008A6DE8"/>
    <w:rsid w:val="008A7744"/>
    <w:rsid w:val="008B04AA"/>
    <w:rsid w:val="008B0886"/>
    <w:rsid w:val="008B1473"/>
    <w:rsid w:val="008B29A8"/>
    <w:rsid w:val="008B2DBD"/>
    <w:rsid w:val="008B384E"/>
    <w:rsid w:val="008B3AE3"/>
    <w:rsid w:val="008B3E23"/>
    <w:rsid w:val="008B4D0C"/>
    <w:rsid w:val="008B4ED6"/>
    <w:rsid w:val="008B505B"/>
    <w:rsid w:val="008B66C4"/>
    <w:rsid w:val="008B72B7"/>
    <w:rsid w:val="008B788B"/>
    <w:rsid w:val="008B78A3"/>
    <w:rsid w:val="008B7CBA"/>
    <w:rsid w:val="008B7D2B"/>
    <w:rsid w:val="008C05EB"/>
    <w:rsid w:val="008C127C"/>
    <w:rsid w:val="008C1C1D"/>
    <w:rsid w:val="008C2331"/>
    <w:rsid w:val="008C24D9"/>
    <w:rsid w:val="008C3689"/>
    <w:rsid w:val="008C5013"/>
    <w:rsid w:val="008C60C4"/>
    <w:rsid w:val="008C6397"/>
    <w:rsid w:val="008C773D"/>
    <w:rsid w:val="008C7B02"/>
    <w:rsid w:val="008D0192"/>
    <w:rsid w:val="008D030B"/>
    <w:rsid w:val="008D0B8D"/>
    <w:rsid w:val="008D1BE7"/>
    <w:rsid w:val="008D1C84"/>
    <w:rsid w:val="008D33B3"/>
    <w:rsid w:val="008D36BA"/>
    <w:rsid w:val="008D396D"/>
    <w:rsid w:val="008D3AA8"/>
    <w:rsid w:val="008D4061"/>
    <w:rsid w:val="008D4184"/>
    <w:rsid w:val="008D4633"/>
    <w:rsid w:val="008D4DBC"/>
    <w:rsid w:val="008D5447"/>
    <w:rsid w:val="008E00EE"/>
    <w:rsid w:val="008E0DF7"/>
    <w:rsid w:val="008E0EFA"/>
    <w:rsid w:val="008E1322"/>
    <w:rsid w:val="008E20A3"/>
    <w:rsid w:val="008E2FE4"/>
    <w:rsid w:val="008E3C01"/>
    <w:rsid w:val="008E44D8"/>
    <w:rsid w:val="008E46AF"/>
    <w:rsid w:val="008E4B9E"/>
    <w:rsid w:val="008E7F14"/>
    <w:rsid w:val="008F03C7"/>
    <w:rsid w:val="008F065B"/>
    <w:rsid w:val="008F069A"/>
    <w:rsid w:val="008F0A6F"/>
    <w:rsid w:val="008F16C4"/>
    <w:rsid w:val="008F19A4"/>
    <w:rsid w:val="008F20DC"/>
    <w:rsid w:val="008F2FBD"/>
    <w:rsid w:val="008F3407"/>
    <w:rsid w:val="008F3CA5"/>
    <w:rsid w:val="008F3D7F"/>
    <w:rsid w:val="008F46D0"/>
    <w:rsid w:val="008F6169"/>
    <w:rsid w:val="008F65B4"/>
    <w:rsid w:val="008F660E"/>
    <w:rsid w:val="00900AA4"/>
    <w:rsid w:val="00901A20"/>
    <w:rsid w:val="009020F6"/>
    <w:rsid w:val="00903D8C"/>
    <w:rsid w:val="00903E28"/>
    <w:rsid w:val="009042D1"/>
    <w:rsid w:val="00905201"/>
    <w:rsid w:val="009058BC"/>
    <w:rsid w:val="009063FD"/>
    <w:rsid w:val="00906FEC"/>
    <w:rsid w:val="0090713C"/>
    <w:rsid w:val="009102E9"/>
    <w:rsid w:val="0091161F"/>
    <w:rsid w:val="00911725"/>
    <w:rsid w:val="00911B94"/>
    <w:rsid w:val="0091211E"/>
    <w:rsid w:val="0091415A"/>
    <w:rsid w:val="00914872"/>
    <w:rsid w:val="00914D17"/>
    <w:rsid w:val="009158E6"/>
    <w:rsid w:val="009160EC"/>
    <w:rsid w:val="0092050C"/>
    <w:rsid w:val="00920527"/>
    <w:rsid w:val="0092087A"/>
    <w:rsid w:val="009208AC"/>
    <w:rsid w:val="00920F7E"/>
    <w:rsid w:val="00921B7A"/>
    <w:rsid w:val="0092204F"/>
    <w:rsid w:val="00922973"/>
    <w:rsid w:val="009233E0"/>
    <w:rsid w:val="009239B0"/>
    <w:rsid w:val="00924675"/>
    <w:rsid w:val="00924920"/>
    <w:rsid w:val="009250DB"/>
    <w:rsid w:val="009258B5"/>
    <w:rsid w:val="0092618D"/>
    <w:rsid w:val="00926351"/>
    <w:rsid w:val="009265E2"/>
    <w:rsid w:val="009269D7"/>
    <w:rsid w:val="00926A93"/>
    <w:rsid w:val="009274D9"/>
    <w:rsid w:val="009279F5"/>
    <w:rsid w:val="0093004D"/>
    <w:rsid w:val="009300AB"/>
    <w:rsid w:val="009307B2"/>
    <w:rsid w:val="00931596"/>
    <w:rsid w:val="00931629"/>
    <w:rsid w:val="00931E1F"/>
    <w:rsid w:val="00932672"/>
    <w:rsid w:val="0093278B"/>
    <w:rsid w:val="00932E87"/>
    <w:rsid w:val="00932F76"/>
    <w:rsid w:val="009342C3"/>
    <w:rsid w:val="00934C7A"/>
    <w:rsid w:val="00935E31"/>
    <w:rsid w:val="00937E7B"/>
    <w:rsid w:val="00940BA7"/>
    <w:rsid w:val="00941BDA"/>
    <w:rsid w:val="00941E29"/>
    <w:rsid w:val="009428B4"/>
    <w:rsid w:val="00942A09"/>
    <w:rsid w:val="00942B8B"/>
    <w:rsid w:val="00942FE8"/>
    <w:rsid w:val="009444F2"/>
    <w:rsid w:val="00944F31"/>
    <w:rsid w:val="00944F39"/>
    <w:rsid w:val="00945585"/>
    <w:rsid w:val="009462AE"/>
    <w:rsid w:val="009465EC"/>
    <w:rsid w:val="00947142"/>
    <w:rsid w:val="00950875"/>
    <w:rsid w:val="0095185E"/>
    <w:rsid w:val="00952EEE"/>
    <w:rsid w:val="009534B8"/>
    <w:rsid w:val="00953583"/>
    <w:rsid w:val="0095472E"/>
    <w:rsid w:val="00954971"/>
    <w:rsid w:val="0095548C"/>
    <w:rsid w:val="0095698F"/>
    <w:rsid w:val="00957881"/>
    <w:rsid w:val="0096037A"/>
    <w:rsid w:val="009605FC"/>
    <w:rsid w:val="00961624"/>
    <w:rsid w:val="00961B47"/>
    <w:rsid w:val="00962231"/>
    <w:rsid w:val="0096393A"/>
    <w:rsid w:val="00963B00"/>
    <w:rsid w:val="00964939"/>
    <w:rsid w:val="00964DC8"/>
    <w:rsid w:val="0096547F"/>
    <w:rsid w:val="00965CF5"/>
    <w:rsid w:val="00966DF4"/>
    <w:rsid w:val="0096709C"/>
    <w:rsid w:val="009670EC"/>
    <w:rsid w:val="009673FD"/>
    <w:rsid w:val="009674D0"/>
    <w:rsid w:val="009707F4"/>
    <w:rsid w:val="00971076"/>
    <w:rsid w:val="00972D52"/>
    <w:rsid w:val="00973003"/>
    <w:rsid w:val="00973A74"/>
    <w:rsid w:val="00973F5A"/>
    <w:rsid w:val="00975A01"/>
    <w:rsid w:val="00975B1F"/>
    <w:rsid w:val="00977770"/>
    <w:rsid w:val="00980442"/>
    <w:rsid w:val="00980768"/>
    <w:rsid w:val="00981192"/>
    <w:rsid w:val="0098120D"/>
    <w:rsid w:val="00981C8A"/>
    <w:rsid w:val="009820AF"/>
    <w:rsid w:val="00983BB6"/>
    <w:rsid w:val="00983C4B"/>
    <w:rsid w:val="00984EA2"/>
    <w:rsid w:val="00985E36"/>
    <w:rsid w:val="009866D9"/>
    <w:rsid w:val="00986743"/>
    <w:rsid w:val="0098688F"/>
    <w:rsid w:val="009871E5"/>
    <w:rsid w:val="00987612"/>
    <w:rsid w:val="009908E0"/>
    <w:rsid w:val="00990C84"/>
    <w:rsid w:val="00992066"/>
    <w:rsid w:val="00992A87"/>
    <w:rsid w:val="00992F6E"/>
    <w:rsid w:val="00993163"/>
    <w:rsid w:val="009939FD"/>
    <w:rsid w:val="00994272"/>
    <w:rsid w:val="009948E1"/>
    <w:rsid w:val="00995387"/>
    <w:rsid w:val="0099558D"/>
    <w:rsid w:val="00995BD7"/>
    <w:rsid w:val="00995F6D"/>
    <w:rsid w:val="00996459"/>
    <w:rsid w:val="009967FC"/>
    <w:rsid w:val="00996873"/>
    <w:rsid w:val="009974D2"/>
    <w:rsid w:val="00997509"/>
    <w:rsid w:val="009A064F"/>
    <w:rsid w:val="009A1D2D"/>
    <w:rsid w:val="009A2408"/>
    <w:rsid w:val="009A25F6"/>
    <w:rsid w:val="009A37C0"/>
    <w:rsid w:val="009A3C05"/>
    <w:rsid w:val="009A42C4"/>
    <w:rsid w:val="009A4879"/>
    <w:rsid w:val="009A49FE"/>
    <w:rsid w:val="009A4BF4"/>
    <w:rsid w:val="009A565F"/>
    <w:rsid w:val="009B0331"/>
    <w:rsid w:val="009B0896"/>
    <w:rsid w:val="009B1AAF"/>
    <w:rsid w:val="009B1B65"/>
    <w:rsid w:val="009B2841"/>
    <w:rsid w:val="009B4792"/>
    <w:rsid w:val="009B52F8"/>
    <w:rsid w:val="009B5ED4"/>
    <w:rsid w:val="009B7096"/>
    <w:rsid w:val="009B71F1"/>
    <w:rsid w:val="009B75A6"/>
    <w:rsid w:val="009B7FDD"/>
    <w:rsid w:val="009C07F7"/>
    <w:rsid w:val="009C0A41"/>
    <w:rsid w:val="009C0FFA"/>
    <w:rsid w:val="009C14EC"/>
    <w:rsid w:val="009C1563"/>
    <w:rsid w:val="009C1C34"/>
    <w:rsid w:val="009C281C"/>
    <w:rsid w:val="009C2953"/>
    <w:rsid w:val="009C330A"/>
    <w:rsid w:val="009C3400"/>
    <w:rsid w:val="009C3F4B"/>
    <w:rsid w:val="009C4217"/>
    <w:rsid w:val="009C45D0"/>
    <w:rsid w:val="009C476D"/>
    <w:rsid w:val="009C4FAE"/>
    <w:rsid w:val="009C5EC4"/>
    <w:rsid w:val="009C66CB"/>
    <w:rsid w:val="009C71FF"/>
    <w:rsid w:val="009C7394"/>
    <w:rsid w:val="009C744D"/>
    <w:rsid w:val="009D05D5"/>
    <w:rsid w:val="009D0F2D"/>
    <w:rsid w:val="009D13FC"/>
    <w:rsid w:val="009D1BAA"/>
    <w:rsid w:val="009D1C9A"/>
    <w:rsid w:val="009D1D64"/>
    <w:rsid w:val="009D2F76"/>
    <w:rsid w:val="009D30D0"/>
    <w:rsid w:val="009D3FAA"/>
    <w:rsid w:val="009D414F"/>
    <w:rsid w:val="009D46EE"/>
    <w:rsid w:val="009D4E86"/>
    <w:rsid w:val="009D5040"/>
    <w:rsid w:val="009D67F3"/>
    <w:rsid w:val="009D6F74"/>
    <w:rsid w:val="009D76DD"/>
    <w:rsid w:val="009D7FC7"/>
    <w:rsid w:val="009E023F"/>
    <w:rsid w:val="009E0895"/>
    <w:rsid w:val="009E10C3"/>
    <w:rsid w:val="009E2204"/>
    <w:rsid w:val="009E33FC"/>
    <w:rsid w:val="009E36E3"/>
    <w:rsid w:val="009E6735"/>
    <w:rsid w:val="009E6C87"/>
    <w:rsid w:val="009E701D"/>
    <w:rsid w:val="009E75A0"/>
    <w:rsid w:val="009F0752"/>
    <w:rsid w:val="009F1DE8"/>
    <w:rsid w:val="009F2B67"/>
    <w:rsid w:val="009F3EF1"/>
    <w:rsid w:val="009F44B5"/>
    <w:rsid w:val="009F4B26"/>
    <w:rsid w:val="009F4BEE"/>
    <w:rsid w:val="009F506D"/>
    <w:rsid w:val="009F506F"/>
    <w:rsid w:val="009F5FEB"/>
    <w:rsid w:val="009F635D"/>
    <w:rsid w:val="009F707D"/>
    <w:rsid w:val="009F73B3"/>
    <w:rsid w:val="00A007BC"/>
    <w:rsid w:val="00A00DB9"/>
    <w:rsid w:val="00A01746"/>
    <w:rsid w:val="00A01FFB"/>
    <w:rsid w:val="00A021B8"/>
    <w:rsid w:val="00A026E7"/>
    <w:rsid w:val="00A02ACE"/>
    <w:rsid w:val="00A02D16"/>
    <w:rsid w:val="00A02F50"/>
    <w:rsid w:val="00A037F6"/>
    <w:rsid w:val="00A0390C"/>
    <w:rsid w:val="00A03BB8"/>
    <w:rsid w:val="00A04A3B"/>
    <w:rsid w:val="00A05444"/>
    <w:rsid w:val="00A05994"/>
    <w:rsid w:val="00A060C6"/>
    <w:rsid w:val="00A06908"/>
    <w:rsid w:val="00A07ADF"/>
    <w:rsid w:val="00A07DDE"/>
    <w:rsid w:val="00A1233F"/>
    <w:rsid w:val="00A12B2E"/>
    <w:rsid w:val="00A14121"/>
    <w:rsid w:val="00A14741"/>
    <w:rsid w:val="00A14AAB"/>
    <w:rsid w:val="00A15115"/>
    <w:rsid w:val="00A15E7B"/>
    <w:rsid w:val="00A1622F"/>
    <w:rsid w:val="00A17F90"/>
    <w:rsid w:val="00A21002"/>
    <w:rsid w:val="00A223CD"/>
    <w:rsid w:val="00A22433"/>
    <w:rsid w:val="00A23001"/>
    <w:rsid w:val="00A2586F"/>
    <w:rsid w:val="00A25DC5"/>
    <w:rsid w:val="00A25DD3"/>
    <w:rsid w:val="00A26687"/>
    <w:rsid w:val="00A26E8F"/>
    <w:rsid w:val="00A27CFF"/>
    <w:rsid w:val="00A30237"/>
    <w:rsid w:val="00A31407"/>
    <w:rsid w:val="00A31CAF"/>
    <w:rsid w:val="00A3407B"/>
    <w:rsid w:val="00A3484C"/>
    <w:rsid w:val="00A34E2B"/>
    <w:rsid w:val="00A3526B"/>
    <w:rsid w:val="00A35B11"/>
    <w:rsid w:val="00A360F8"/>
    <w:rsid w:val="00A362FF"/>
    <w:rsid w:val="00A36326"/>
    <w:rsid w:val="00A365B1"/>
    <w:rsid w:val="00A36BCB"/>
    <w:rsid w:val="00A36CA6"/>
    <w:rsid w:val="00A36DDA"/>
    <w:rsid w:val="00A3729C"/>
    <w:rsid w:val="00A37A48"/>
    <w:rsid w:val="00A37E6E"/>
    <w:rsid w:val="00A402DA"/>
    <w:rsid w:val="00A40C84"/>
    <w:rsid w:val="00A40E9A"/>
    <w:rsid w:val="00A411CD"/>
    <w:rsid w:val="00A415B9"/>
    <w:rsid w:val="00A427E3"/>
    <w:rsid w:val="00A42AF0"/>
    <w:rsid w:val="00A434AD"/>
    <w:rsid w:val="00A43A7A"/>
    <w:rsid w:val="00A45218"/>
    <w:rsid w:val="00A458AA"/>
    <w:rsid w:val="00A475B4"/>
    <w:rsid w:val="00A47FDE"/>
    <w:rsid w:val="00A502DD"/>
    <w:rsid w:val="00A50651"/>
    <w:rsid w:val="00A5210E"/>
    <w:rsid w:val="00A5287B"/>
    <w:rsid w:val="00A530CD"/>
    <w:rsid w:val="00A5349A"/>
    <w:rsid w:val="00A543BF"/>
    <w:rsid w:val="00A54A05"/>
    <w:rsid w:val="00A54CD3"/>
    <w:rsid w:val="00A55EDD"/>
    <w:rsid w:val="00A55FCA"/>
    <w:rsid w:val="00A5651A"/>
    <w:rsid w:val="00A568B2"/>
    <w:rsid w:val="00A56E86"/>
    <w:rsid w:val="00A60A7D"/>
    <w:rsid w:val="00A60B76"/>
    <w:rsid w:val="00A610E4"/>
    <w:rsid w:val="00A61769"/>
    <w:rsid w:val="00A63047"/>
    <w:rsid w:val="00A6355C"/>
    <w:rsid w:val="00A64611"/>
    <w:rsid w:val="00A64E27"/>
    <w:rsid w:val="00A65834"/>
    <w:rsid w:val="00A66985"/>
    <w:rsid w:val="00A66EF3"/>
    <w:rsid w:val="00A67442"/>
    <w:rsid w:val="00A6796A"/>
    <w:rsid w:val="00A7004B"/>
    <w:rsid w:val="00A703F8"/>
    <w:rsid w:val="00A71109"/>
    <w:rsid w:val="00A71A81"/>
    <w:rsid w:val="00A7266F"/>
    <w:rsid w:val="00A7283A"/>
    <w:rsid w:val="00A72B22"/>
    <w:rsid w:val="00A73EEC"/>
    <w:rsid w:val="00A74523"/>
    <w:rsid w:val="00A74EF5"/>
    <w:rsid w:val="00A75505"/>
    <w:rsid w:val="00A763AC"/>
    <w:rsid w:val="00A76A92"/>
    <w:rsid w:val="00A76ED2"/>
    <w:rsid w:val="00A77050"/>
    <w:rsid w:val="00A77501"/>
    <w:rsid w:val="00A8095A"/>
    <w:rsid w:val="00A8170E"/>
    <w:rsid w:val="00A846CF"/>
    <w:rsid w:val="00A853CD"/>
    <w:rsid w:val="00A859B2"/>
    <w:rsid w:val="00A85B7E"/>
    <w:rsid w:val="00A85C16"/>
    <w:rsid w:val="00A866C8"/>
    <w:rsid w:val="00A869F5"/>
    <w:rsid w:val="00A877D4"/>
    <w:rsid w:val="00A87D70"/>
    <w:rsid w:val="00A87D77"/>
    <w:rsid w:val="00A90040"/>
    <w:rsid w:val="00A90146"/>
    <w:rsid w:val="00A9100C"/>
    <w:rsid w:val="00A925C8"/>
    <w:rsid w:val="00A92971"/>
    <w:rsid w:val="00A938DD"/>
    <w:rsid w:val="00A942D2"/>
    <w:rsid w:val="00A9477F"/>
    <w:rsid w:val="00A94D14"/>
    <w:rsid w:val="00A94EB0"/>
    <w:rsid w:val="00A95382"/>
    <w:rsid w:val="00A97236"/>
    <w:rsid w:val="00A97788"/>
    <w:rsid w:val="00AA00F9"/>
    <w:rsid w:val="00AA017C"/>
    <w:rsid w:val="00AA13D0"/>
    <w:rsid w:val="00AA2AAF"/>
    <w:rsid w:val="00AA328A"/>
    <w:rsid w:val="00AA38E4"/>
    <w:rsid w:val="00AA3B5D"/>
    <w:rsid w:val="00AA3F5A"/>
    <w:rsid w:val="00AA4361"/>
    <w:rsid w:val="00AA44BC"/>
    <w:rsid w:val="00AA5728"/>
    <w:rsid w:val="00AA5985"/>
    <w:rsid w:val="00AA60FB"/>
    <w:rsid w:val="00AA6627"/>
    <w:rsid w:val="00AA6F31"/>
    <w:rsid w:val="00AA7F23"/>
    <w:rsid w:val="00AB085D"/>
    <w:rsid w:val="00AB0A4D"/>
    <w:rsid w:val="00AB0E8F"/>
    <w:rsid w:val="00AB10A9"/>
    <w:rsid w:val="00AB1F73"/>
    <w:rsid w:val="00AB29E2"/>
    <w:rsid w:val="00AB4371"/>
    <w:rsid w:val="00AB4E75"/>
    <w:rsid w:val="00AB53C0"/>
    <w:rsid w:val="00AB59C0"/>
    <w:rsid w:val="00AB62A1"/>
    <w:rsid w:val="00AB6A61"/>
    <w:rsid w:val="00AB74E1"/>
    <w:rsid w:val="00AB7914"/>
    <w:rsid w:val="00AB7B90"/>
    <w:rsid w:val="00AC0ECA"/>
    <w:rsid w:val="00AC1E0F"/>
    <w:rsid w:val="00AC1E25"/>
    <w:rsid w:val="00AC1ED8"/>
    <w:rsid w:val="00AC218F"/>
    <w:rsid w:val="00AC24F5"/>
    <w:rsid w:val="00AC2A21"/>
    <w:rsid w:val="00AC2B28"/>
    <w:rsid w:val="00AC2CD9"/>
    <w:rsid w:val="00AC3C2C"/>
    <w:rsid w:val="00AC3E15"/>
    <w:rsid w:val="00AC4381"/>
    <w:rsid w:val="00AC4AF4"/>
    <w:rsid w:val="00AC5B82"/>
    <w:rsid w:val="00AC76D8"/>
    <w:rsid w:val="00AD0F6B"/>
    <w:rsid w:val="00AD103F"/>
    <w:rsid w:val="00AD16D9"/>
    <w:rsid w:val="00AD189D"/>
    <w:rsid w:val="00AD1AFE"/>
    <w:rsid w:val="00AD1BC2"/>
    <w:rsid w:val="00AD1D82"/>
    <w:rsid w:val="00AD1D9E"/>
    <w:rsid w:val="00AD2A24"/>
    <w:rsid w:val="00AD2B77"/>
    <w:rsid w:val="00AD2D49"/>
    <w:rsid w:val="00AD30F6"/>
    <w:rsid w:val="00AD3DBB"/>
    <w:rsid w:val="00AD3E55"/>
    <w:rsid w:val="00AD4BA3"/>
    <w:rsid w:val="00AD4CAF"/>
    <w:rsid w:val="00AD54E8"/>
    <w:rsid w:val="00AD5E1C"/>
    <w:rsid w:val="00AD6635"/>
    <w:rsid w:val="00AD6D59"/>
    <w:rsid w:val="00AD6F4D"/>
    <w:rsid w:val="00AD7148"/>
    <w:rsid w:val="00AE064F"/>
    <w:rsid w:val="00AE0C21"/>
    <w:rsid w:val="00AE12C7"/>
    <w:rsid w:val="00AE180D"/>
    <w:rsid w:val="00AE19CE"/>
    <w:rsid w:val="00AE1E4E"/>
    <w:rsid w:val="00AE233F"/>
    <w:rsid w:val="00AE3456"/>
    <w:rsid w:val="00AE38D4"/>
    <w:rsid w:val="00AE42BA"/>
    <w:rsid w:val="00AE60D0"/>
    <w:rsid w:val="00AE6326"/>
    <w:rsid w:val="00AE668D"/>
    <w:rsid w:val="00AE70C5"/>
    <w:rsid w:val="00AE78C9"/>
    <w:rsid w:val="00AE7F4C"/>
    <w:rsid w:val="00AF03E5"/>
    <w:rsid w:val="00AF0A92"/>
    <w:rsid w:val="00AF0ACE"/>
    <w:rsid w:val="00AF0E95"/>
    <w:rsid w:val="00AF1AB2"/>
    <w:rsid w:val="00AF32F5"/>
    <w:rsid w:val="00AF343C"/>
    <w:rsid w:val="00AF3859"/>
    <w:rsid w:val="00AF410E"/>
    <w:rsid w:val="00AF4206"/>
    <w:rsid w:val="00AF48A5"/>
    <w:rsid w:val="00AF4C30"/>
    <w:rsid w:val="00AF5721"/>
    <w:rsid w:val="00AF5AFF"/>
    <w:rsid w:val="00AF6DAD"/>
    <w:rsid w:val="00AF6DD0"/>
    <w:rsid w:val="00AF761E"/>
    <w:rsid w:val="00AF7865"/>
    <w:rsid w:val="00AF7B05"/>
    <w:rsid w:val="00B006CE"/>
    <w:rsid w:val="00B011B6"/>
    <w:rsid w:val="00B01333"/>
    <w:rsid w:val="00B0147E"/>
    <w:rsid w:val="00B03C1A"/>
    <w:rsid w:val="00B0401B"/>
    <w:rsid w:val="00B04386"/>
    <w:rsid w:val="00B0439D"/>
    <w:rsid w:val="00B046DF"/>
    <w:rsid w:val="00B062B8"/>
    <w:rsid w:val="00B06E74"/>
    <w:rsid w:val="00B076BB"/>
    <w:rsid w:val="00B07E12"/>
    <w:rsid w:val="00B07FB1"/>
    <w:rsid w:val="00B10BC1"/>
    <w:rsid w:val="00B10FED"/>
    <w:rsid w:val="00B12D49"/>
    <w:rsid w:val="00B12FBC"/>
    <w:rsid w:val="00B13127"/>
    <w:rsid w:val="00B13215"/>
    <w:rsid w:val="00B13316"/>
    <w:rsid w:val="00B1416C"/>
    <w:rsid w:val="00B14823"/>
    <w:rsid w:val="00B155B0"/>
    <w:rsid w:val="00B1592B"/>
    <w:rsid w:val="00B159FD"/>
    <w:rsid w:val="00B15B02"/>
    <w:rsid w:val="00B16345"/>
    <w:rsid w:val="00B16916"/>
    <w:rsid w:val="00B1754F"/>
    <w:rsid w:val="00B177FB"/>
    <w:rsid w:val="00B21D7B"/>
    <w:rsid w:val="00B21F90"/>
    <w:rsid w:val="00B22049"/>
    <w:rsid w:val="00B22C6C"/>
    <w:rsid w:val="00B23AD3"/>
    <w:rsid w:val="00B23F98"/>
    <w:rsid w:val="00B25332"/>
    <w:rsid w:val="00B258CC"/>
    <w:rsid w:val="00B25BAC"/>
    <w:rsid w:val="00B26B3F"/>
    <w:rsid w:val="00B26C08"/>
    <w:rsid w:val="00B2721E"/>
    <w:rsid w:val="00B27339"/>
    <w:rsid w:val="00B27969"/>
    <w:rsid w:val="00B27CA2"/>
    <w:rsid w:val="00B31289"/>
    <w:rsid w:val="00B312E0"/>
    <w:rsid w:val="00B3501D"/>
    <w:rsid w:val="00B3529A"/>
    <w:rsid w:val="00B36A91"/>
    <w:rsid w:val="00B36B26"/>
    <w:rsid w:val="00B36E42"/>
    <w:rsid w:val="00B37B13"/>
    <w:rsid w:val="00B409D7"/>
    <w:rsid w:val="00B41EE5"/>
    <w:rsid w:val="00B425BD"/>
    <w:rsid w:val="00B43EAB"/>
    <w:rsid w:val="00B4425C"/>
    <w:rsid w:val="00B44DEB"/>
    <w:rsid w:val="00B47A8C"/>
    <w:rsid w:val="00B50B27"/>
    <w:rsid w:val="00B50DC1"/>
    <w:rsid w:val="00B52369"/>
    <w:rsid w:val="00B5336D"/>
    <w:rsid w:val="00B53A38"/>
    <w:rsid w:val="00B53B1D"/>
    <w:rsid w:val="00B53D3A"/>
    <w:rsid w:val="00B53EED"/>
    <w:rsid w:val="00B54594"/>
    <w:rsid w:val="00B55688"/>
    <w:rsid w:val="00B55AB1"/>
    <w:rsid w:val="00B56D4D"/>
    <w:rsid w:val="00B57117"/>
    <w:rsid w:val="00B5712D"/>
    <w:rsid w:val="00B57AF9"/>
    <w:rsid w:val="00B57E32"/>
    <w:rsid w:val="00B57FA0"/>
    <w:rsid w:val="00B6084F"/>
    <w:rsid w:val="00B60CA4"/>
    <w:rsid w:val="00B60F2A"/>
    <w:rsid w:val="00B611C2"/>
    <w:rsid w:val="00B61858"/>
    <w:rsid w:val="00B62F06"/>
    <w:rsid w:val="00B63081"/>
    <w:rsid w:val="00B63189"/>
    <w:rsid w:val="00B63ACC"/>
    <w:rsid w:val="00B63B6E"/>
    <w:rsid w:val="00B64248"/>
    <w:rsid w:val="00B64A06"/>
    <w:rsid w:val="00B64DCA"/>
    <w:rsid w:val="00B654C0"/>
    <w:rsid w:val="00B67B1E"/>
    <w:rsid w:val="00B712BF"/>
    <w:rsid w:val="00B71766"/>
    <w:rsid w:val="00B71959"/>
    <w:rsid w:val="00B71B6B"/>
    <w:rsid w:val="00B723C1"/>
    <w:rsid w:val="00B72727"/>
    <w:rsid w:val="00B737DF"/>
    <w:rsid w:val="00B73849"/>
    <w:rsid w:val="00B73A03"/>
    <w:rsid w:val="00B741E2"/>
    <w:rsid w:val="00B743BB"/>
    <w:rsid w:val="00B75023"/>
    <w:rsid w:val="00B757F4"/>
    <w:rsid w:val="00B7616D"/>
    <w:rsid w:val="00B7679F"/>
    <w:rsid w:val="00B76A0C"/>
    <w:rsid w:val="00B76F6E"/>
    <w:rsid w:val="00B77A2B"/>
    <w:rsid w:val="00B8073E"/>
    <w:rsid w:val="00B8099F"/>
    <w:rsid w:val="00B81217"/>
    <w:rsid w:val="00B82A43"/>
    <w:rsid w:val="00B8333B"/>
    <w:rsid w:val="00B8336B"/>
    <w:rsid w:val="00B83895"/>
    <w:rsid w:val="00B83B75"/>
    <w:rsid w:val="00B83C43"/>
    <w:rsid w:val="00B83DBE"/>
    <w:rsid w:val="00B8409B"/>
    <w:rsid w:val="00B84AFA"/>
    <w:rsid w:val="00B851AB"/>
    <w:rsid w:val="00B85563"/>
    <w:rsid w:val="00B866E2"/>
    <w:rsid w:val="00B86C08"/>
    <w:rsid w:val="00B90ABC"/>
    <w:rsid w:val="00B91470"/>
    <w:rsid w:val="00B91695"/>
    <w:rsid w:val="00B9192E"/>
    <w:rsid w:val="00B922F3"/>
    <w:rsid w:val="00B92ABC"/>
    <w:rsid w:val="00B92E35"/>
    <w:rsid w:val="00B9321C"/>
    <w:rsid w:val="00B934F9"/>
    <w:rsid w:val="00B9479F"/>
    <w:rsid w:val="00B94BD7"/>
    <w:rsid w:val="00B9510A"/>
    <w:rsid w:val="00B95696"/>
    <w:rsid w:val="00B95A03"/>
    <w:rsid w:val="00B95B23"/>
    <w:rsid w:val="00B969D1"/>
    <w:rsid w:val="00B96CAB"/>
    <w:rsid w:val="00B9726D"/>
    <w:rsid w:val="00B9761D"/>
    <w:rsid w:val="00BA03D5"/>
    <w:rsid w:val="00BA12D1"/>
    <w:rsid w:val="00BA189D"/>
    <w:rsid w:val="00BA24FD"/>
    <w:rsid w:val="00BA298C"/>
    <w:rsid w:val="00BA416E"/>
    <w:rsid w:val="00BA4989"/>
    <w:rsid w:val="00BA596F"/>
    <w:rsid w:val="00BA5976"/>
    <w:rsid w:val="00BA5BAF"/>
    <w:rsid w:val="00BA61B2"/>
    <w:rsid w:val="00BA6F7C"/>
    <w:rsid w:val="00BB06BA"/>
    <w:rsid w:val="00BB0E38"/>
    <w:rsid w:val="00BB0F8C"/>
    <w:rsid w:val="00BB1269"/>
    <w:rsid w:val="00BB1BF0"/>
    <w:rsid w:val="00BB2FAC"/>
    <w:rsid w:val="00BB3F08"/>
    <w:rsid w:val="00BB49E0"/>
    <w:rsid w:val="00BB5B5E"/>
    <w:rsid w:val="00BB5FEF"/>
    <w:rsid w:val="00BB6ED1"/>
    <w:rsid w:val="00BB72BA"/>
    <w:rsid w:val="00BB7918"/>
    <w:rsid w:val="00BC0FC0"/>
    <w:rsid w:val="00BC1ED4"/>
    <w:rsid w:val="00BC312E"/>
    <w:rsid w:val="00BC3EFC"/>
    <w:rsid w:val="00BC4AC9"/>
    <w:rsid w:val="00BC67C5"/>
    <w:rsid w:val="00BC6848"/>
    <w:rsid w:val="00BC740C"/>
    <w:rsid w:val="00BC7A7D"/>
    <w:rsid w:val="00BD023B"/>
    <w:rsid w:val="00BD07C0"/>
    <w:rsid w:val="00BD143C"/>
    <w:rsid w:val="00BD16A9"/>
    <w:rsid w:val="00BD2B33"/>
    <w:rsid w:val="00BD2BDC"/>
    <w:rsid w:val="00BD34CD"/>
    <w:rsid w:val="00BD36C6"/>
    <w:rsid w:val="00BD4D6F"/>
    <w:rsid w:val="00BD5EF9"/>
    <w:rsid w:val="00BD607A"/>
    <w:rsid w:val="00BD6403"/>
    <w:rsid w:val="00BD65B2"/>
    <w:rsid w:val="00BD7450"/>
    <w:rsid w:val="00BD7853"/>
    <w:rsid w:val="00BE0D18"/>
    <w:rsid w:val="00BE0EF5"/>
    <w:rsid w:val="00BE10DA"/>
    <w:rsid w:val="00BE12FC"/>
    <w:rsid w:val="00BE2D4C"/>
    <w:rsid w:val="00BE2E28"/>
    <w:rsid w:val="00BE337C"/>
    <w:rsid w:val="00BE51A0"/>
    <w:rsid w:val="00BE53C2"/>
    <w:rsid w:val="00BE5CA0"/>
    <w:rsid w:val="00BE5E05"/>
    <w:rsid w:val="00BE647A"/>
    <w:rsid w:val="00BE6D55"/>
    <w:rsid w:val="00BF0A57"/>
    <w:rsid w:val="00BF0B16"/>
    <w:rsid w:val="00BF107B"/>
    <w:rsid w:val="00BF205F"/>
    <w:rsid w:val="00BF2410"/>
    <w:rsid w:val="00BF28BD"/>
    <w:rsid w:val="00BF310B"/>
    <w:rsid w:val="00BF3F81"/>
    <w:rsid w:val="00BF40C0"/>
    <w:rsid w:val="00BF4649"/>
    <w:rsid w:val="00BF4B53"/>
    <w:rsid w:val="00BF5A8F"/>
    <w:rsid w:val="00BF61A8"/>
    <w:rsid w:val="00BF6816"/>
    <w:rsid w:val="00BF6A33"/>
    <w:rsid w:val="00C010D2"/>
    <w:rsid w:val="00C01AAC"/>
    <w:rsid w:val="00C01DB1"/>
    <w:rsid w:val="00C026D5"/>
    <w:rsid w:val="00C0369D"/>
    <w:rsid w:val="00C040FF"/>
    <w:rsid w:val="00C04344"/>
    <w:rsid w:val="00C04381"/>
    <w:rsid w:val="00C047D1"/>
    <w:rsid w:val="00C05EEE"/>
    <w:rsid w:val="00C0619A"/>
    <w:rsid w:val="00C10CF3"/>
    <w:rsid w:val="00C1123F"/>
    <w:rsid w:val="00C11435"/>
    <w:rsid w:val="00C11DFB"/>
    <w:rsid w:val="00C13912"/>
    <w:rsid w:val="00C13F2E"/>
    <w:rsid w:val="00C13F38"/>
    <w:rsid w:val="00C15202"/>
    <w:rsid w:val="00C17622"/>
    <w:rsid w:val="00C178D7"/>
    <w:rsid w:val="00C17E43"/>
    <w:rsid w:val="00C17E83"/>
    <w:rsid w:val="00C17EDC"/>
    <w:rsid w:val="00C20761"/>
    <w:rsid w:val="00C2112E"/>
    <w:rsid w:val="00C215E8"/>
    <w:rsid w:val="00C21CAC"/>
    <w:rsid w:val="00C228D6"/>
    <w:rsid w:val="00C23469"/>
    <w:rsid w:val="00C23AFD"/>
    <w:rsid w:val="00C2464D"/>
    <w:rsid w:val="00C24A89"/>
    <w:rsid w:val="00C24D3B"/>
    <w:rsid w:val="00C250E2"/>
    <w:rsid w:val="00C2538B"/>
    <w:rsid w:val="00C25D70"/>
    <w:rsid w:val="00C25DDC"/>
    <w:rsid w:val="00C27067"/>
    <w:rsid w:val="00C30812"/>
    <w:rsid w:val="00C309DC"/>
    <w:rsid w:val="00C30E95"/>
    <w:rsid w:val="00C30FD6"/>
    <w:rsid w:val="00C318BF"/>
    <w:rsid w:val="00C31946"/>
    <w:rsid w:val="00C319A1"/>
    <w:rsid w:val="00C32D5F"/>
    <w:rsid w:val="00C33601"/>
    <w:rsid w:val="00C35100"/>
    <w:rsid w:val="00C35D30"/>
    <w:rsid w:val="00C35D70"/>
    <w:rsid w:val="00C3640F"/>
    <w:rsid w:val="00C36EE0"/>
    <w:rsid w:val="00C37EB6"/>
    <w:rsid w:val="00C40200"/>
    <w:rsid w:val="00C4076F"/>
    <w:rsid w:val="00C40AE1"/>
    <w:rsid w:val="00C40B8F"/>
    <w:rsid w:val="00C41040"/>
    <w:rsid w:val="00C41628"/>
    <w:rsid w:val="00C41703"/>
    <w:rsid w:val="00C41933"/>
    <w:rsid w:val="00C43000"/>
    <w:rsid w:val="00C43213"/>
    <w:rsid w:val="00C4351E"/>
    <w:rsid w:val="00C438EE"/>
    <w:rsid w:val="00C43AF3"/>
    <w:rsid w:val="00C43E66"/>
    <w:rsid w:val="00C44282"/>
    <w:rsid w:val="00C44DE3"/>
    <w:rsid w:val="00C44EB6"/>
    <w:rsid w:val="00C44FF6"/>
    <w:rsid w:val="00C46672"/>
    <w:rsid w:val="00C46C23"/>
    <w:rsid w:val="00C46DB1"/>
    <w:rsid w:val="00C46EB9"/>
    <w:rsid w:val="00C47A66"/>
    <w:rsid w:val="00C47BBA"/>
    <w:rsid w:val="00C503FC"/>
    <w:rsid w:val="00C50CB8"/>
    <w:rsid w:val="00C535E9"/>
    <w:rsid w:val="00C545FA"/>
    <w:rsid w:val="00C54F02"/>
    <w:rsid w:val="00C54FDC"/>
    <w:rsid w:val="00C56290"/>
    <w:rsid w:val="00C570AE"/>
    <w:rsid w:val="00C57B74"/>
    <w:rsid w:val="00C57CF5"/>
    <w:rsid w:val="00C57EC8"/>
    <w:rsid w:val="00C600EC"/>
    <w:rsid w:val="00C607E7"/>
    <w:rsid w:val="00C60D87"/>
    <w:rsid w:val="00C61085"/>
    <w:rsid w:val="00C6195C"/>
    <w:rsid w:val="00C61B54"/>
    <w:rsid w:val="00C61B57"/>
    <w:rsid w:val="00C62330"/>
    <w:rsid w:val="00C62399"/>
    <w:rsid w:val="00C632D6"/>
    <w:rsid w:val="00C63D40"/>
    <w:rsid w:val="00C6683C"/>
    <w:rsid w:val="00C66BC6"/>
    <w:rsid w:val="00C66C02"/>
    <w:rsid w:val="00C66CCB"/>
    <w:rsid w:val="00C70355"/>
    <w:rsid w:val="00C70495"/>
    <w:rsid w:val="00C70DE7"/>
    <w:rsid w:val="00C712CE"/>
    <w:rsid w:val="00C71544"/>
    <w:rsid w:val="00C71AEE"/>
    <w:rsid w:val="00C71C90"/>
    <w:rsid w:val="00C7350E"/>
    <w:rsid w:val="00C73EC3"/>
    <w:rsid w:val="00C747DE"/>
    <w:rsid w:val="00C74F0D"/>
    <w:rsid w:val="00C75137"/>
    <w:rsid w:val="00C7635F"/>
    <w:rsid w:val="00C77260"/>
    <w:rsid w:val="00C8070F"/>
    <w:rsid w:val="00C81BF6"/>
    <w:rsid w:val="00C8258F"/>
    <w:rsid w:val="00C83381"/>
    <w:rsid w:val="00C83B9C"/>
    <w:rsid w:val="00C84FFD"/>
    <w:rsid w:val="00C850FD"/>
    <w:rsid w:val="00C85258"/>
    <w:rsid w:val="00C868CD"/>
    <w:rsid w:val="00C86FD6"/>
    <w:rsid w:val="00C87784"/>
    <w:rsid w:val="00C87C3F"/>
    <w:rsid w:val="00C87F5B"/>
    <w:rsid w:val="00C9037A"/>
    <w:rsid w:val="00C906F7"/>
    <w:rsid w:val="00C90930"/>
    <w:rsid w:val="00C909F2"/>
    <w:rsid w:val="00C9189F"/>
    <w:rsid w:val="00C91D17"/>
    <w:rsid w:val="00C91E9D"/>
    <w:rsid w:val="00C92A89"/>
    <w:rsid w:val="00C93B53"/>
    <w:rsid w:val="00C9417B"/>
    <w:rsid w:val="00C94C51"/>
    <w:rsid w:val="00C9542E"/>
    <w:rsid w:val="00C95833"/>
    <w:rsid w:val="00C959B6"/>
    <w:rsid w:val="00C95B7A"/>
    <w:rsid w:val="00C96032"/>
    <w:rsid w:val="00C9641C"/>
    <w:rsid w:val="00C96638"/>
    <w:rsid w:val="00C97440"/>
    <w:rsid w:val="00C976A0"/>
    <w:rsid w:val="00C978BC"/>
    <w:rsid w:val="00CA0E0B"/>
    <w:rsid w:val="00CA1212"/>
    <w:rsid w:val="00CA13C9"/>
    <w:rsid w:val="00CA1C08"/>
    <w:rsid w:val="00CA218D"/>
    <w:rsid w:val="00CA32E7"/>
    <w:rsid w:val="00CA3A73"/>
    <w:rsid w:val="00CA468A"/>
    <w:rsid w:val="00CA4B75"/>
    <w:rsid w:val="00CA566B"/>
    <w:rsid w:val="00CA59F4"/>
    <w:rsid w:val="00CA5D0F"/>
    <w:rsid w:val="00CA76ED"/>
    <w:rsid w:val="00CB0D21"/>
    <w:rsid w:val="00CB1B22"/>
    <w:rsid w:val="00CB2B2F"/>
    <w:rsid w:val="00CB3216"/>
    <w:rsid w:val="00CB3D8D"/>
    <w:rsid w:val="00CB46D4"/>
    <w:rsid w:val="00CB4F78"/>
    <w:rsid w:val="00CB52BE"/>
    <w:rsid w:val="00CB5AF5"/>
    <w:rsid w:val="00CB6F95"/>
    <w:rsid w:val="00CC0D4F"/>
    <w:rsid w:val="00CC1985"/>
    <w:rsid w:val="00CC259D"/>
    <w:rsid w:val="00CC28A3"/>
    <w:rsid w:val="00CC2A8D"/>
    <w:rsid w:val="00CC2F4C"/>
    <w:rsid w:val="00CC4AD1"/>
    <w:rsid w:val="00CC4B45"/>
    <w:rsid w:val="00CC4E72"/>
    <w:rsid w:val="00CC5138"/>
    <w:rsid w:val="00CC55D0"/>
    <w:rsid w:val="00CC59B3"/>
    <w:rsid w:val="00CC5EA3"/>
    <w:rsid w:val="00CC5ED4"/>
    <w:rsid w:val="00CC6AE1"/>
    <w:rsid w:val="00CC6B50"/>
    <w:rsid w:val="00CC6E23"/>
    <w:rsid w:val="00CD0DE5"/>
    <w:rsid w:val="00CD22ED"/>
    <w:rsid w:val="00CD2D89"/>
    <w:rsid w:val="00CD47AC"/>
    <w:rsid w:val="00CD50C9"/>
    <w:rsid w:val="00CD6730"/>
    <w:rsid w:val="00CD6BA9"/>
    <w:rsid w:val="00CD6C9B"/>
    <w:rsid w:val="00CD71D8"/>
    <w:rsid w:val="00CE0976"/>
    <w:rsid w:val="00CE3074"/>
    <w:rsid w:val="00CE3236"/>
    <w:rsid w:val="00CE3277"/>
    <w:rsid w:val="00CE3D7E"/>
    <w:rsid w:val="00CE417B"/>
    <w:rsid w:val="00CE4342"/>
    <w:rsid w:val="00CE55B2"/>
    <w:rsid w:val="00CE5DDC"/>
    <w:rsid w:val="00CE6E73"/>
    <w:rsid w:val="00CE748A"/>
    <w:rsid w:val="00CE7EF0"/>
    <w:rsid w:val="00CE7F66"/>
    <w:rsid w:val="00CF00CD"/>
    <w:rsid w:val="00CF01D0"/>
    <w:rsid w:val="00CF12BD"/>
    <w:rsid w:val="00CF17DB"/>
    <w:rsid w:val="00CF1C1B"/>
    <w:rsid w:val="00CF3A19"/>
    <w:rsid w:val="00CF3E28"/>
    <w:rsid w:val="00CF46CE"/>
    <w:rsid w:val="00CF4703"/>
    <w:rsid w:val="00CF480E"/>
    <w:rsid w:val="00CF4E60"/>
    <w:rsid w:val="00CF5EF5"/>
    <w:rsid w:val="00CF6082"/>
    <w:rsid w:val="00CF6C7D"/>
    <w:rsid w:val="00CF73A5"/>
    <w:rsid w:val="00D01BF5"/>
    <w:rsid w:val="00D01D9E"/>
    <w:rsid w:val="00D02B71"/>
    <w:rsid w:val="00D033C2"/>
    <w:rsid w:val="00D037FA"/>
    <w:rsid w:val="00D03FB1"/>
    <w:rsid w:val="00D05675"/>
    <w:rsid w:val="00D071B1"/>
    <w:rsid w:val="00D079BB"/>
    <w:rsid w:val="00D07BB8"/>
    <w:rsid w:val="00D07D9B"/>
    <w:rsid w:val="00D108A9"/>
    <w:rsid w:val="00D10CBA"/>
    <w:rsid w:val="00D1155E"/>
    <w:rsid w:val="00D12D29"/>
    <w:rsid w:val="00D13DE0"/>
    <w:rsid w:val="00D143F3"/>
    <w:rsid w:val="00D14AE2"/>
    <w:rsid w:val="00D16201"/>
    <w:rsid w:val="00D17AA8"/>
    <w:rsid w:val="00D17B4E"/>
    <w:rsid w:val="00D20123"/>
    <w:rsid w:val="00D20383"/>
    <w:rsid w:val="00D208D5"/>
    <w:rsid w:val="00D21EC2"/>
    <w:rsid w:val="00D2302C"/>
    <w:rsid w:val="00D23494"/>
    <w:rsid w:val="00D2442F"/>
    <w:rsid w:val="00D244F1"/>
    <w:rsid w:val="00D24E43"/>
    <w:rsid w:val="00D25B61"/>
    <w:rsid w:val="00D25DAF"/>
    <w:rsid w:val="00D261D6"/>
    <w:rsid w:val="00D264EB"/>
    <w:rsid w:val="00D26D7A"/>
    <w:rsid w:val="00D26DD9"/>
    <w:rsid w:val="00D279CF"/>
    <w:rsid w:val="00D27B22"/>
    <w:rsid w:val="00D30438"/>
    <w:rsid w:val="00D3077E"/>
    <w:rsid w:val="00D309E5"/>
    <w:rsid w:val="00D30E06"/>
    <w:rsid w:val="00D31C2B"/>
    <w:rsid w:val="00D32315"/>
    <w:rsid w:val="00D33A69"/>
    <w:rsid w:val="00D34169"/>
    <w:rsid w:val="00D348CA"/>
    <w:rsid w:val="00D36684"/>
    <w:rsid w:val="00D377F1"/>
    <w:rsid w:val="00D40B74"/>
    <w:rsid w:val="00D420E0"/>
    <w:rsid w:val="00D43108"/>
    <w:rsid w:val="00D44387"/>
    <w:rsid w:val="00D445AF"/>
    <w:rsid w:val="00D44E72"/>
    <w:rsid w:val="00D45773"/>
    <w:rsid w:val="00D45DFA"/>
    <w:rsid w:val="00D47B4E"/>
    <w:rsid w:val="00D518A0"/>
    <w:rsid w:val="00D5275C"/>
    <w:rsid w:val="00D52B06"/>
    <w:rsid w:val="00D538DF"/>
    <w:rsid w:val="00D54185"/>
    <w:rsid w:val="00D5418B"/>
    <w:rsid w:val="00D54C0D"/>
    <w:rsid w:val="00D55203"/>
    <w:rsid w:val="00D558E1"/>
    <w:rsid w:val="00D562A3"/>
    <w:rsid w:val="00D563C8"/>
    <w:rsid w:val="00D60A8E"/>
    <w:rsid w:val="00D61050"/>
    <w:rsid w:val="00D612DD"/>
    <w:rsid w:val="00D61743"/>
    <w:rsid w:val="00D61CC8"/>
    <w:rsid w:val="00D6253A"/>
    <w:rsid w:val="00D62838"/>
    <w:rsid w:val="00D632CB"/>
    <w:rsid w:val="00D63AF8"/>
    <w:rsid w:val="00D6460B"/>
    <w:rsid w:val="00D646E6"/>
    <w:rsid w:val="00D65029"/>
    <w:rsid w:val="00D65262"/>
    <w:rsid w:val="00D652C2"/>
    <w:rsid w:val="00D66176"/>
    <w:rsid w:val="00D67086"/>
    <w:rsid w:val="00D676D7"/>
    <w:rsid w:val="00D67DF3"/>
    <w:rsid w:val="00D70070"/>
    <w:rsid w:val="00D70120"/>
    <w:rsid w:val="00D713CB"/>
    <w:rsid w:val="00D71DC7"/>
    <w:rsid w:val="00D72048"/>
    <w:rsid w:val="00D720E9"/>
    <w:rsid w:val="00D73672"/>
    <w:rsid w:val="00D778DF"/>
    <w:rsid w:val="00D805EC"/>
    <w:rsid w:val="00D80E17"/>
    <w:rsid w:val="00D816DD"/>
    <w:rsid w:val="00D82526"/>
    <w:rsid w:val="00D846E3"/>
    <w:rsid w:val="00D85444"/>
    <w:rsid w:val="00D85A79"/>
    <w:rsid w:val="00D86255"/>
    <w:rsid w:val="00D86381"/>
    <w:rsid w:val="00D8708C"/>
    <w:rsid w:val="00D9000B"/>
    <w:rsid w:val="00D91BC2"/>
    <w:rsid w:val="00D92094"/>
    <w:rsid w:val="00D9230A"/>
    <w:rsid w:val="00D927D8"/>
    <w:rsid w:val="00D92FE2"/>
    <w:rsid w:val="00D933E9"/>
    <w:rsid w:val="00D93924"/>
    <w:rsid w:val="00D948B9"/>
    <w:rsid w:val="00D95B0C"/>
    <w:rsid w:val="00D95D72"/>
    <w:rsid w:val="00D971F8"/>
    <w:rsid w:val="00DA00C2"/>
    <w:rsid w:val="00DA05B2"/>
    <w:rsid w:val="00DA05DD"/>
    <w:rsid w:val="00DA076D"/>
    <w:rsid w:val="00DA1C9B"/>
    <w:rsid w:val="00DA24E0"/>
    <w:rsid w:val="00DA2698"/>
    <w:rsid w:val="00DA3855"/>
    <w:rsid w:val="00DA38B2"/>
    <w:rsid w:val="00DA3C1C"/>
    <w:rsid w:val="00DA3EC0"/>
    <w:rsid w:val="00DA41D4"/>
    <w:rsid w:val="00DA45C6"/>
    <w:rsid w:val="00DA4F37"/>
    <w:rsid w:val="00DA50AF"/>
    <w:rsid w:val="00DA60FA"/>
    <w:rsid w:val="00DA6183"/>
    <w:rsid w:val="00DA645C"/>
    <w:rsid w:val="00DA6899"/>
    <w:rsid w:val="00DA7159"/>
    <w:rsid w:val="00DB0A7E"/>
    <w:rsid w:val="00DB0AB1"/>
    <w:rsid w:val="00DB0CCC"/>
    <w:rsid w:val="00DB0EAC"/>
    <w:rsid w:val="00DB12DD"/>
    <w:rsid w:val="00DB157B"/>
    <w:rsid w:val="00DB1C18"/>
    <w:rsid w:val="00DB1F0E"/>
    <w:rsid w:val="00DB246A"/>
    <w:rsid w:val="00DB3562"/>
    <w:rsid w:val="00DB42BE"/>
    <w:rsid w:val="00DB4E53"/>
    <w:rsid w:val="00DB5C14"/>
    <w:rsid w:val="00DB631D"/>
    <w:rsid w:val="00DB6C8D"/>
    <w:rsid w:val="00DB7574"/>
    <w:rsid w:val="00DB7C49"/>
    <w:rsid w:val="00DB7D31"/>
    <w:rsid w:val="00DC0236"/>
    <w:rsid w:val="00DC07EF"/>
    <w:rsid w:val="00DC0F1B"/>
    <w:rsid w:val="00DC174B"/>
    <w:rsid w:val="00DC1B09"/>
    <w:rsid w:val="00DC2293"/>
    <w:rsid w:val="00DC26C5"/>
    <w:rsid w:val="00DC306E"/>
    <w:rsid w:val="00DC3E56"/>
    <w:rsid w:val="00DC488A"/>
    <w:rsid w:val="00DC4BCF"/>
    <w:rsid w:val="00DD02BC"/>
    <w:rsid w:val="00DD0514"/>
    <w:rsid w:val="00DD05C2"/>
    <w:rsid w:val="00DD0F96"/>
    <w:rsid w:val="00DD11CF"/>
    <w:rsid w:val="00DD159F"/>
    <w:rsid w:val="00DD211B"/>
    <w:rsid w:val="00DD320A"/>
    <w:rsid w:val="00DD44DC"/>
    <w:rsid w:val="00DD542E"/>
    <w:rsid w:val="00DD5DE2"/>
    <w:rsid w:val="00DD5FF5"/>
    <w:rsid w:val="00DD65A8"/>
    <w:rsid w:val="00DD6AA6"/>
    <w:rsid w:val="00DD6B76"/>
    <w:rsid w:val="00DD7855"/>
    <w:rsid w:val="00DE1625"/>
    <w:rsid w:val="00DE1A8E"/>
    <w:rsid w:val="00DE1A9E"/>
    <w:rsid w:val="00DE2AC8"/>
    <w:rsid w:val="00DE3CB3"/>
    <w:rsid w:val="00DE4F43"/>
    <w:rsid w:val="00DE6458"/>
    <w:rsid w:val="00DE6FE5"/>
    <w:rsid w:val="00DF1E88"/>
    <w:rsid w:val="00DF27EC"/>
    <w:rsid w:val="00DF31B1"/>
    <w:rsid w:val="00DF34F4"/>
    <w:rsid w:val="00DF3D3F"/>
    <w:rsid w:val="00DF3E3C"/>
    <w:rsid w:val="00DF3E87"/>
    <w:rsid w:val="00DF40AE"/>
    <w:rsid w:val="00DF505D"/>
    <w:rsid w:val="00DF6854"/>
    <w:rsid w:val="00DF6B27"/>
    <w:rsid w:val="00DF789A"/>
    <w:rsid w:val="00DF792D"/>
    <w:rsid w:val="00E00037"/>
    <w:rsid w:val="00E00D64"/>
    <w:rsid w:val="00E0174A"/>
    <w:rsid w:val="00E0332B"/>
    <w:rsid w:val="00E034E6"/>
    <w:rsid w:val="00E0383C"/>
    <w:rsid w:val="00E0395C"/>
    <w:rsid w:val="00E03960"/>
    <w:rsid w:val="00E03A81"/>
    <w:rsid w:val="00E03A9C"/>
    <w:rsid w:val="00E04526"/>
    <w:rsid w:val="00E04E92"/>
    <w:rsid w:val="00E052D7"/>
    <w:rsid w:val="00E054E5"/>
    <w:rsid w:val="00E05D78"/>
    <w:rsid w:val="00E062FA"/>
    <w:rsid w:val="00E066E9"/>
    <w:rsid w:val="00E06BB3"/>
    <w:rsid w:val="00E074AB"/>
    <w:rsid w:val="00E10A9A"/>
    <w:rsid w:val="00E10B9D"/>
    <w:rsid w:val="00E10F0B"/>
    <w:rsid w:val="00E1139B"/>
    <w:rsid w:val="00E11BB7"/>
    <w:rsid w:val="00E12860"/>
    <w:rsid w:val="00E1294C"/>
    <w:rsid w:val="00E12955"/>
    <w:rsid w:val="00E13BB5"/>
    <w:rsid w:val="00E15344"/>
    <w:rsid w:val="00E1572F"/>
    <w:rsid w:val="00E16126"/>
    <w:rsid w:val="00E1769F"/>
    <w:rsid w:val="00E20047"/>
    <w:rsid w:val="00E206B5"/>
    <w:rsid w:val="00E2164B"/>
    <w:rsid w:val="00E217F8"/>
    <w:rsid w:val="00E21852"/>
    <w:rsid w:val="00E21D0D"/>
    <w:rsid w:val="00E21D75"/>
    <w:rsid w:val="00E21F61"/>
    <w:rsid w:val="00E22721"/>
    <w:rsid w:val="00E22B2F"/>
    <w:rsid w:val="00E23BAF"/>
    <w:rsid w:val="00E24796"/>
    <w:rsid w:val="00E24811"/>
    <w:rsid w:val="00E24D89"/>
    <w:rsid w:val="00E25070"/>
    <w:rsid w:val="00E25C87"/>
    <w:rsid w:val="00E25D7B"/>
    <w:rsid w:val="00E25DA9"/>
    <w:rsid w:val="00E267C1"/>
    <w:rsid w:val="00E30207"/>
    <w:rsid w:val="00E30E46"/>
    <w:rsid w:val="00E31490"/>
    <w:rsid w:val="00E33895"/>
    <w:rsid w:val="00E33A54"/>
    <w:rsid w:val="00E343F3"/>
    <w:rsid w:val="00E3545F"/>
    <w:rsid w:val="00E35578"/>
    <w:rsid w:val="00E35E74"/>
    <w:rsid w:val="00E35EAC"/>
    <w:rsid w:val="00E361C7"/>
    <w:rsid w:val="00E373E7"/>
    <w:rsid w:val="00E37BA2"/>
    <w:rsid w:val="00E416F0"/>
    <w:rsid w:val="00E41999"/>
    <w:rsid w:val="00E424B6"/>
    <w:rsid w:val="00E42508"/>
    <w:rsid w:val="00E43A9B"/>
    <w:rsid w:val="00E43F96"/>
    <w:rsid w:val="00E453E8"/>
    <w:rsid w:val="00E45423"/>
    <w:rsid w:val="00E4561D"/>
    <w:rsid w:val="00E458CF"/>
    <w:rsid w:val="00E459B0"/>
    <w:rsid w:val="00E45C64"/>
    <w:rsid w:val="00E50066"/>
    <w:rsid w:val="00E50076"/>
    <w:rsid w:val="00E5032F"/>
    <w:rsid w:val="00E51281"/>
    <w:rsid w:val="00E52094"/>
    <w:rsid w:val="00E524F8"/>
    <w:rsid w:val="00E52771"/>
    <w:rsid w:val="00E52AE1"/>
    <w:rsid w:val="00E530F6"/>
    <w:rsid w:val="00E54278"/>
    <w:rsid w:val="00E55352"/>
    <w:rsid w:val="00E55C6F"/>
    <w:rsid w:val="00E56161"/>
    <w:rsid w:val="00E56ED8"/>
    <w:rsid w:val="00E57C73"/>
    <w:rsid w:val="00E57EA0"/>
    <w:rsid w:val="00E60898"/>
    <w:rsid w:val="00E60AB7"/>
    <w:rsid w:val="00E6142F"/>
    <w:rsid w:val="00E61A49"/>
    <w:rsid w:val="00E61C1D"/>
    <w:rsid w:val="00E62719"/>
    <w:rsid w:val="00E6285B"/>
    <w:rsid w:val="00E628B8"/>
    <w:rsid w:val="00E63B75"/>
    <w:rsid w:val="00E63E13"/>
    <w:rsid w:val="00E64343"/>
    <w:rsid w:val="00E64375"/>
    <w:rsid w:val="00E65C1F"/>
    <w:rsid w:val="00E65E24"/>
    <w:rsid w:val="00E6650F"/>
    <w:rsid w:val="00E667FB"/>
    <w:rsid w:val="00E6691C"/>
    <w:rsid w:val="00E66EDC"/>
    <w:rsid w:val="00E67A1E"/>
    <w:rsid w:val="00E70C32"/>
    <w:rsid w:val="00E71175"/>
    <w:rsid w:val="00E71A86"/>
    <w:rsid w:val="00E71D1A"/>
    <w:rsid w:val="00E71E2C"/>
    <w:rsid w:val="00E726A6"/>
    <w:rsid w:val="00E7329C"/>
    <w:rsid w:val="00E73D98"/>
    <w:rsid w:val="00E74962"/>
    <w:rsid w:val="00E74F4F"/>
    <w:rsid w:val="00E75C35"/>
    <w:rsid w:val="00E75FF9"/>
    <w:rsid w:val="00E76926"/>
    <w:rsid w:val="00E7752B"/>
    <w:rsid w:val="00E77675"/>
    <w:rsid w:val="00E8088E"/>
    <w:rsid w:val="00E8094B"/>
    <w:rsid w:val="00E80E32"/>
    <w:rsid w:val="00E81020"/>
    <w:rsid w:val="00E813AF"/>
    <w:rsid w:val="00E813F8"/>
    <w:rsid w:val="00E824A1"/>
    <w:rsid w:val="00E82F6F"/>
    <w:rsid w:val="00E83875"/>
    <w:rsid w:val="00E83C10"/>
    <w:rsid w:val="00E83ECD"/>
    <w:rsid w:val="00E85456"/>
    <w:rsid w:val="00E87A11"/>
    <w:rsid w:val="00E91076"/>
    <w:rsid w:val="00E91535"/>
    <w:rsid w:val="00E921EE"/>
    <w:rsid w:val="00E9281E"/>
    <w:rsid w:val="00E94536"/>
    <w:rsid w:val="00E94794"/>
    <w:rsid w:val="00E9561C"/>
    <w:rsid w:val="00E956A1"/>
    <w:rsid w:val="00E95D74"/>
    <w:rsid w:val="00E96530"/>
    <w:rsid w:val="00E97098"/>
    <w:rsid w:val="00E97D3D"/>
    <w:rsid w:val="00EA1FC9"/>
    <w:rsid w:val="00EA3904"/>
    <w:rsid w:val="00EA4089"/>
    <w:rsid w:val="00EA4F71"/>
    <w:rsid w:val="00EA7C60"/>
    <w:rsid w:val="00EB0A96"/>
    <w:rsid w:val="00EB17C9"/>
    <w:rsid w:val="00EB21C1"/>
    <w:rsid w:val="00EB25B0"/>
    <w:rsid w:val="00EB26CC"/>
    <w:rsid w:val="00EB2E39"/>
    <w:rsid w:val="00EB3AD1"/>
    <w:rsid w:val="00EB40E6"/>
    <w:rsid w:val="00EB464B"/>
    <w:rsid w:val="00EB479A"/>
    <w:rsid w:val="00EB5652"/>
    <w:rsid w:val="00EB6EDC"/>
    <w:rsid w:val="00EB7546"/>
    <w:rsid w:val="00EB7918"/>
    <w:rsid w:val="00EC024E"/>
    <w:rsid w:val="00EC0732"/>
    <w:rsid w:val="00EC0D7E"/>
    <w:rsid w:val="00EC1C5D"/>
    <w:rsid w:val="00EC2B22"/>
    <w:rsid w:val="00EC3518"/>
    <w:rsid w:val="00EC5B84"/>
    <w:rsid w:val="00EC64CD"/>
    <w:rsid w:val="00EC67E7"/>
    <w:rsid w:val="00EC68C2"/>
    <w:rsid w:val="00EC6CDC"/>
    <w:rsid w:val="00EC6D60"/>
    <w:rsid w:val="00EC6DDC"/>
    <w:rsid w:val="00EC7233"/>
    <w:rsid w:val="00EC79D9"/>
    <w:rsid w:val="00EC7C9D"/>
    <w:rsid w:val="00EC7E1C"/>
    <w:rsid w:val="00ED077D"/>
    <w:rsid w:val="00ED16DB"/>
    <w:rsid w:val="00ED18FA"/>
    <w:rsid w:val="00ED2A97"/>
    <w:rsid w:val="00ED2C69"/>
    <w:rsid w:val="00ED3FB2"/>
    <w:rsid w:val="00ED45B2"/>
    <w:rsid w:val="00ED45F3"/>
    <w:rsid w:val="00ED4E02"/>
    <w:rsid w:val="00ED510D"/>
    <w:rsid w:val="00ED6B8E"/>
    <w:rsid w:val="00EE05F3"/>
    <w:rsid w:val="00EE098E"/>
    <w:rsid w:val="00EE14D7"/>
    <w:rsid w:val="00EE26A2"/>
    <w:rsid w:val="00EE2782"/>
    <w:rsid w:val="00EE3437"/>
    <w:rsid w:val="00EE3CB9"/>
    <w:rsid w:val="00EE47A1"/>
    <w:rsid w:val="00EE5D3A"/>
    <w:rsid w:val="00EE6518"/>
    <w:rsid w:val="00EE6E48"/>
    <w:rsid w:val="00EE7033"/>
    <w:rsid w:val="00EE74F6"/>
    <w:rsid w:val="00EF1B57"/>
    <w:rsid w:val="00EF34C6"/>
    <w:rsid w:val="00EF3760"/>
    <w:rsid w:val="00EF410B"/>
    <w:rsid w:val="00EF44B8"/>
    <w:rsid w:val="00EF45DD"/>
    <w:rsid w:val="00EF77F1"/>
    <w:rsid w:val="00F007CF"/>
    <w:rsid w:val="00F01334"/>
    <w:rsid w:val="00F0139B"/>
    <w:rsid w:val="00F02C2F"/>
    <w:rsid w:val="00F04415"/>
    <w:rsid w:val="00F046A6"/>
    <w:rsid w:val="00F054AC"/>
    <w:rsid w:val="00F057BA"/>
    <w:rsid w:val="00F067F5"/>
    <w:rsid w:val="00F06A5D"/>
    <w:rsid w:val="00F06B6C"/>
    <w:rsid w:val="00F06C1B"/>
    <w:rsid w:val="00F07CBA"/>
    <w:rsid w:val="00F11A51"/>
    <w:rsid w:val="00F12D77"/>
    <w:rsid w:val="00F13194"/>
    <w:rsid w:val="00F14844"/>
    <w:rsid w:val="00F14FC7"/>
    <w:rsid w:val="00F155CC"/>
    <w:rsid w:val="00F163EC"/>
    <w:rsid w:val="00F1758C"/>
    <w:rsid w:val="00F17BE7"/>
    <w:rsid w:val="00F20DCF"/>
    <w:rsid w:val="00F2193B"/>
    <w:rsid w:val="00F21B12"/>
    <w:rsid w:val="00F21D4A"/>
    <w:rsid w:val="00F21E19"/>
    <w:rsid w:val="00F22844"/>
    <w:rsid w:val="00F22BC1"/>
    <w:rsid w:val="00F23BBE"/>
    <w:rsid w:val="00F23FBC"/>
    <w:rsid w:val="00F246C5"/>
    <w:rsid w:val="00F24ED1"/>
    <w:rsid w:val="00F25588"/>
    <w:rsid w:val="00F2589A"/>
    <w:rsid w:val="00F25FAD"/>
    <w:rsid w:val="00F27130"/>
    <w:rsid w:val="00F27140"/>
    <w:rsid w:val="00F271BC"/>
    <w:rsid w:val="00F272BF"/>
    <w:rsid w:val="00F30DEA"/>
    <w:rsid w:val="00F31461"/>
    <w:rsid w:val="00F3156A"/>
    <w:rsid w:val="00F315E5"/>
    <w:rsid w:val="00F32AC6"/>
    <w:rsid w:val="00F32D19"/>
    <w:rsid w:val="00F32FB7"/>
    <w:rsid w:val="00F33201"/>
    <w:rsid w:val="00F336D3"/>
    <w:rsid w:val="00F34177"/>
    <w:rsid w:val="00F34799"/>
    <w:rsid w:val="00F352D3"/>
    <w:rsid w:val="00F354B3"/>
    <w:rsid w:val="00F35734"/>
    <w:rsid w:val="00F35E07"/>
    <w:rsid w:val="00F362D1"/>
    <w:rsid w:val="00F36693"/>
    <w:rsid w:val="00F366F9"/>
    <w:rsid w:val="00F3761B"/>
    <w:rsid w:val="00F412D8"/>
    <w:rsid w:val="00F41302"/>
    <w:rsid w:val="00F4160B"/>
    <w:rsid w:val="00F4169A"/>
    <w:rsid w:val="00F4385A"/>
    <w:rsid w:val="00F43E89"/>
    <w:rsid w:val="00F44131"/>
    <w:rsid w:val="00F445BC"/>
    <w:rsid w:val="00F45247"/>
    <w:rsid w:val="00F46408"/>
    <w:rsid w:val="00F46A47"/>
    <w:rsid w:val="00F46D4E"/>
    <w:rsid w:val="00F46FB6"/>
    <w:rsid w:val="00F502F8"/>
    <w:rsid w:val="00F5275A"/>
    <w:rsid w:val="00F530B7"/>
    <w:rsid w:val="00F53100"/>
    <w:rsid w:val="00F53B8C"/>
    <w:rsid w:val="00F54525"/>
    <w:rsid w:val="00F5507B"/>
    <w:rsid w:val="00F55DD9"/>
    <w:rsid w:val="00F56096"/>
    <w:rsid w:val="00F56EFF"/>
    <w:rsid w:val="00F57018"/>
    <w:rsid w:val="00F576F5"/>
    <w:rsid w:val="00F57C5F"/>
    <w:rsid w:val="00F60BE1"/>
    <w:rsid w:val="00F61221"/>
    <w:rsid w:val="00F61362"/>
    <w:rsid w:val="00F61504"/>
    <w:rsid w:val="00F61ED3"/>
    <w:rsid w:val="00F62A18"/>
    <w:rsid w:val="00F63793"/>
    <w:rsid w:val="00F64507"/>
    <w:rsid w:val="00F64945"/>
    <w:rsid w:val="00F64C18"/>
    <w:rsid w:val="00F65689"/>
    <w:rsid w:val="00F66038"/>
    <w:rsid w:val="00F6645C"/>
    <w:rsid w:val="00F66B07"/>
    <w:rsid w:val="00F66CBB"/>
    <w:rsid w:val="00F67327"/>
    <w:rsid w:val="00F70384"/>
    <w:rsid w:val="00F71B1B"/>
    <w:rsid w:val="00F71DFE"/>
    <w:rsid w:val="00F720DA"/>
    <w:rsid w:val="00F72F80"/>
    <w:rsid w:val="00F73794"/>
    <w:rsid w:val="00F75BCC"/>
    <w:rsid w:val="00F75F9D"/>
    <w:rsid w:val="00F75FB5"/>
    <w:rsid w:val="00F769D6"/>
    <w:rsid w:val="00F77DDE"/>
    <w:rsid w:val="00F807D8"/>
    <w:rsid w:val="00F80C93"/>
    <w:rsid w:val="00F810E6"/>
    <w:rsid w:val="00F81CD1"/>
    <w:rsid w:val="00F824A3"/>
    <w:rsid w:val="00F82B41"/>
    <w:rsid w:val="00F83114"/>
    <w:rsid w:val="00F83823"/>
    <w:rsid w:val="00F83A7F"/>
    <w:rsid w:val="00F83D73"/>
    <w:rsid w:val="00F8484D"/>
    <w:rsid w:val="00F84DC0"/>
    <w:rsid w:val="00F85B77"/>
    <w:rsid w:val="00F86640"/>
    <w:rsid w:val="00F86BF8"/>
    <w:rsid w:val="00F87185"/>
    <w:rsid w:val="00F90234"/>
    <w:rsid w:val="00F905F6"/>
    <w:rsid w:val="00F90A39"/>
    <w:rsid w:val="00F90FFC"/>
    <w:rsid w:val="00F917B6"/>
    <w:rsid w:val="00F921A9"/>
    <w:rsid w:val="00F9292A"/>
    <w:rsid w:val="00F949C6"/>
    <w:rsid w:val="00F94CD6"/>
    <w:rsid w:val="00F9631C"/>
    <w:rsid w:val="00F96460"/>
    <w:rsid w:val="00F964D6"/>
    <w:rsid w:val="00F96F70"/>
    <w:rsid w:val="00FA00ED"/>
    <w:rsid w:val="00FA1933"/>
    <w:rsid w:val="00FA1F17"/>
    <w:rsid w:val="00FA24F1"/>
    <w:rsid w:val="00FA2A28"/>
    <w:rsid w:val="00FA3861"/>
    <w:rsid w:val="00FA3A74"/>
    <w:rsid w:val="00FA3C81"/>
    <w:rsid w:val="00FA3CC7"/>
    <w:rsid w:val="00FA3E64"/>
    <w:rsid w:val="00FA3FB9"/>
    <w:rsid w:val="00FA42A4"/>
    <w:rsid w:val="00FA4726"/>
    <w:rsid w:val="00FA4AC3"/>
    <w:rsid w:val="00FA5570"/>
    <w:rsid w:val="00FA5BCF"/>
    <w:rsid w:val="00FA5CAD"/>
    <w:rsid w:val="00FA5DBD"/>
    <w:rsid w:val="00FA7881"/>
    <w:rsid w:val="00FB20A1"/>
    <w:rsid w:val="00FB226B"/>
    <w:rsid w:val="00FB3132"/>
    <w:rsid w:val="00FB37D6"/>
    <w:rsid w:val="00FB38B7"/>
    <w:rsid w:val="00FB474B"/>
    <w:rsid w:val="00FB476A"/>
    <w:rsid w:val="00FB4C92"/>
    <w:rsid w:val="00FC0155"/>
    <w:rsid w:val="00FC0258"/>
    <w:rsid w:val="00FC120F"/>
    <w:rsid w:val="00FC1C3E"/>
    <w:rsid w:val="00FC1CB5"/>
    <w:rsid w:val="00FC1E24"/>
    <w:rsid w:val="00FC24A1"/>
    <w:rsid w:val="00FC2AAE"/>
    <w:rsid w:val="00FC30E2"/>
    <w:rsid w:val="00FC3834"/>
    <w:rsid w:val="00FC3FE1"/>
    <w:rsid w:val="00FC539E"/>
    <w:rsid w:val="00FC5FA7"/>
    <w:rsid w:val="00FC6404"/>
    <w:rsid w:val="00FC6A96"/>
    <w:rsid w:val="00FC775D"/>
    <w:rsid w:val="00FC7D4C"/>
    <w:rsid w:val="00FD06E1"/>
    <w:rsid w:val="00FD07E4"/>
    <w:rsid w:val="00FD1380"/>
    <w:rsid w:val="00FD1567"/>
    <w:rsid w:val="00FD20F0"/>
    <w:rsid w:val="00FD2BB7"/>
    <w:rsid w:val="00FD3B21"/>
    <w:rsid w:val="00FD428D"/>
    <w:rsid w:val="00FD52D0"/>
    <w:rsid w:val="00FD5397"/>
    <w:rsid w:val="00FD561E"/>
    <w:rsid w:val="00FD6158"/>
    <w:rsid w:val="00FD6587"/>
    <w:rsid w:val="00FD74A8"/>
    <w:rsid w:val="00FE07A1"/>
    <w:rsid w:val="00FE07A9"/>
    <w:rsid w:val="00FE0946"/>
    <w:rsid w:val="00FE0E69"/>
    <w:rsid w:val="00FE1E54"/>
    <w:rsid w:val="00FE24D2"/>
    <w:rsid w:val="00FE2B09"/>
    <w:rsid w:val="00FE2F61"/>
    <w:rsid w:val="00FE2FE4"/>
    <w:rsid w:val="00FE4FB2"/>
    <w:rsid w:val="00FE59FF"/>
    <w:rsid w:val="00FE5E4F"/>
    <w:rsid w:val="00FE5E80"/>
    <w:rsid w:val="00FE63CB"/>
    <w:rsid w:val="00FE7127"/>
    <w:rsid w:val="00FE7811"/>
    <w:rsid w:val="00FE7AD7"/>
    <w:rsid w:val="00FE7B2F"/>
    <w:rsid w:val="00FE7B44"/>
    <w:rsid w:val="00FF002E"/>
    <w:rsid w:val="00FF04CB"/>
    <w:rsid w:val="00FF0D99"/>
    <w:rsid w:val="00FF14BA"/>
    <w:rsid w:val="00FF1805"/>
    <w:rsid w:val="00FF1FB2"/>
    <w:rsid w:val="00FF35F4"/>
    <w:rsid w:val="00FF3613"/>
    <w:rsid w:val="00FF3632"/>
    <w:rsid w:val="00FF36BA"/>
    <w:rsid w:val="00FF49BF"/>
    <w:rsid w:val="00FF59B3"/>
    <w:rsid w:val="00FF6120"/>
    <w:rsid w:val="00FF68AC"/>
    <w:rsid w:val="00FF74C5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1A2625"/>
  <w15:chartTrackingRefBased/>
  <w15:docId w15:val="{CF585761-8B79-4246-BE96-87BFB95D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60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0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0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EB8"/>
  </w:style>
  <w:style w:type="paragraph" w:styleId="Footer">
    <w:name w:val="footer"/>
    <w:basedOn w:val="Normal"/>
    <w:link w:val="FooterChar"/>
    <w:uiPriority w:val="99"/>
    <w:unhideWhenUsed/>
    <w:rsid w:val="00100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EB8"/>
  </w:style>
  <w:style w:type="character" w:styleId="PlaceholderText">
    <w:name w:val="Placeholder Text"/>
    <w:basedOn w:val="DefaultParagraphFont"/>
    <w:uiPriority w:val="99"/>
    <w:semiHidden/>
    <w:rsid w:val="00076B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7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76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F1F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F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F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F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F21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86575B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6575B"/>
    <w:rPr>
      <w:noProof/>
    </w:rPr>
  </w:style>
  <w:style w:type="paragraph" w:customStyle="1" w:styleId="EndNoteBibliography">
    <w:name w:val="EndNote Bibliography"/>
    <w:basedOn w:val="Normal"/>
    <w:link w:val="EndNoteBibliographyChar"/>
    <w:rsid w:val="0086575B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6575B"/>
    <w:rPr>
      <w:noProof/>
    </w:rPr>
  </w:style>
  <w:style w:type="character" w:styleId="Hyperlink">
    <w:name w:val="Hyperlink"/>
    <w:basedOn w:val="DefaultParagraphFont"/>
    <w:uiPriority w:val="99"/>
    <w:unhideWhenUsed/>
    <w:rsid w:val="00865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75B"/>
    <w:rPr>
      <w:color w:val="808080"/>
      <w:shd w:val="clear" w:color="auto" w:fill="E6E6E6"/>
    </w:rPr>
  </w:style>
  <w:style w:type="paragraph" w:customStyle="1" w:styleId="Default">
    <w:name w:val="Default"/>
    <w:link w:val="DefaultChar"/>
    <w:rsid w:val="009307B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character" w:customStyle="1" w:styleId="DefaultChar">
    <w:name w:val="Default Char"/>
    <w:basedOn w:val="DefaultParagraphFont"/>
    <w:link w:val="Default"/>
    <w:rsid w:val="009307B2"/>
    <w:rPr>
      <w:rFonts w:ascii="Helvetica Neue" w:eastAsia="Arial Unicode MS" w:hAnsi="Helvetica Neue" w:cs="Arial Unicode MS"/>
      <w:color w:val="000000"/>
      <w:bdr w:val="nil"/>
    </w:rPr>
  </w:style>
  <w:style w:type="table" w:styleId="TableGrid">
    <w:name w:val="Table Grid"/>
    <w:basedOn w:val="TableNormal"/>
    <w:uiPriority w:val="39"/>
    <w:rsid w:val="002E0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066D9"/>
    <w:rPr>
      <w:b/>
      <w:bCs/>
    </w:rPr>
  </w:style>
  <w:style w:type="character" w:styleId="Emphasis">
    <w:name w:val="Emphasis"/>
    <w:basedOn w:val="DefaultParagraphFont"/>
    <w:uiPriority w:val="20"/>
    <w:qFormat/>
    <w:rsid w:val="00966DF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05DCB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64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0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614F7-FAD3-4204-B835-97D4AECFE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2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Apfeld</dc:creator>
  <cp:keywords/>
  <dc:description/>
  <cp:lastModifiedBy>julian stanley</cp:lastModifiedBy>
  <cp:revision>10</cp:revision>
  <cp:lastPrinted>2019-05-17T18:04:00Z</cp:lastPrinted>
  <dcterms:created xsi:type="dcterms:W3CDTF">2019-05-29T01:50:00Z</dcterms:created>
  <dcterms:modified xsi:type="dcterms:W3CDTF">2019-05-29T14:31:00Z</dcterms:modified>
</cp:coreProperties>
</file>